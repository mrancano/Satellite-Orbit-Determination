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BD31" w14:textId="48BC3113" w:rsidR="008A169C" w:rsidRPr="001A5604" w:rsidRDefault="008A169C">
      <w:pPr>
        <w:rPr>
          <w:lang w:val="en-GB"/>
        </w:rPr>
      </w:pPr>
      <w:r w:rsidRPr="001A5604">
        <w:rPr>
          <w:b/>
          <w:bCs/>
          <w:noProof/>
          <w:color w:val="FF0000"/>
          <w:sz w:val="32"/>
          <w:szCs w:val="32"/>
          <w:lang w:val="en-GB"/>
        </w:rPr>
        <w:drawing>
          <wp:inline distT="0" distB="0" distL="0" distR="0" wp14:anchorId="1225934E" wp14:editId="43358DB4">
            <wp:extent cx="888365" cy="348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7"/>
                    <a:stretch/>
                  </pic:blipFill>
                  <pic:spPr bwMode="auto">
                    <a:xfrm>
                      <a:off x="0" y="0"/>
                      <a:ext cx="888365" cy="3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5604">
        <w:rPr>
          <w:b/>
          <w:bCs/>
          <w:color w:val="FF0000"/>
          <w:sz w:val="32"/>
          <w:szCs w:val="32"/>
          <w:lang w:val="en-GB"/>
        </w:rPr>
        <w:tab/>
      </w:r>
      <w:r w:rsidR="00D72689" w:rsidRPr="001A5604">
        <w:rPr>
          <w:b/>
          <w:bCs/>
          <w:color w:val="FF0000"/>
          <w:sz w:val="32"/>
          <w:szCs w:val="32"/>
          <w:lang w:val="en-GB"/>
        </w:rPr>
        <w:t xml:space="preserve">   </w:t>
      </w:r>
      <w:r w:rsidR="001A642C" w:rsidRPr="001A5604">
        <w:rPr>
          <w:b/>
          <w:bCs/>
          <w:sz w:val="32"/>
          <w:szCs w:val="32"/>
          <w:lang w:val="en-GB"/>
        </w:rPr>
        <w:t xml:space="preserve">AE4872 </w:t>
      </w:r>
      <w:r w:rsidRPr="001A5604">
        <w:rPr>
          <w:b/>
          <w:bCs/>
          <w:sz w:val="32"/>
          <w:szCs w:val="32"/>
          <w:lang w:val="en-GB"/>
        </w:rPr>
        <w:t>(202</w:t>
      </w:r>
      <w:r w:rsidR="00537829">
        <w:rPr>
          <w:b/>
          <w:bCs/>
          <w:sz w:val="32"/>
          <w:szCs w:val="32"/>
          <w:lang w:val="en-GB"/>
        </w:rPr>
        <w:t>4</w:t>
      </w:r>
      <w:r w:rsidRPr="001A5604">
        <w:rPr>
          <w:b/>
          <w:bCs/>
          <w:sz w:val="32"/>
          <w:szCs w:val="32"/>
          <w:lang w:val="en-GB"/>
        </w:rPr>
        <w:t>) – S</w:t>
      </w:r>
      <w:r w:rsidRPr="001A5604">
        <w:rPr>
          <w:b/>
          <w:bCs/>
          <w:sz w:val="26"/>
          <w:szCs w:val="26"/>
          <w:lang w:val="en-GB"/>
        </w:rPr>
        <w:t>ATELLITE ORBIT DETERMINATION</w:t>
      </w:r>
    </w:p>
    <w:p w14:paraId="60000F72" w14:textId="77777777" w:rsidR="00531A7C" w:rsidRPr="001A5604" w:rsidRDefault="00531A7C">
      <w:pPr>
        <w:pBdr>
          <w:bottom w:val="single" w:sz="6" w:space="1" w:color="auto"/>
        </w:pBdr>
        <w:rPr>
          <w:lang w:val="en-GB"/>
        </w:rPr>
      </w:pPr>
    </w:p>
    <w:p w14:paraId="29EEEBDC" w14:textId="52BC31BD" w:rsidR="00531A7C" w:rsidRPr="001A5604" w:rsidRDefault="009F1BDC">
      <w:pPr>
        <w:rPr>
          <w:lang w:val="en-GB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9FF02A3" wp14:editId="4F87C486">
            <wp:simplePos x="0" y="0"/>
            <wp:positionH relativeFrom="column">
              <wp:posOffset>3407509</wp:posOffset>
            </wp:positionH>
            <wp:positionV relativeFrom="paragraph">
              <wp:posOffset>84699</wp:posOffset>
            </wp:positionV>
            <wp:extent cx="2274032" cy="1607868"/>
            <wp:effectExtent l="0" t="0" r="0" b="5080"/>
            <wp:wrapNone/>
            <wp:docPr id="568125451" name="Picture 2" descr="A satellite in space above ea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5451" name="Picture 2" descr="A satellite in space above eart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29" cy="1627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1E53" w14:textId="6E9876B1" w:rsidR="008A169C" w:rsidRPr="001A5604" w:rsidRDefault="006B1B9E" w:rsidP="006B1B9E">
      <w:pPr>
        <w:jc w:val="both"/>
        <w:rPr>
          <w:b/>
          <w:bCs/>
          <w:sz w:val="32"/>
          <w:szCs w:val="32"/>
          <w:lang w:val="en-GB"/>
        </w:rPr>
      </w:pPr>
      <w:r w:rsidRPr="001A5604">
        <w:rPr>
          <w:b/>
          <w:bCs/>
          <w:sz w:val="32"/>
          <w:szCs w:val="32"/>
          <w:lang w:val="en-GB"/>
        </w:rPr>
        <w:t>Assignment 2 – Point Positioning</w:t>
      </w:r>
    </w:p>
    <w:p w14:paraId="19D18AD6" w14:textId="1A8C4C97" w:rsidR="008A169C" w:rsidRPr="001A5604" w:rsidRDefault="008A169C">
      <w:pPr>
        <w:rPr>
          <w:lang w:val="en-GB"/>
        </w:rPr>
      </w:pPr>
    </w:p>
    <w:p w14:paraId="03BE3D76" w14:textId="2C8E1297" w:rsidR="008A169C" w:rsidRPr="009F1BDC" w:rsidRDefault="008A169C" w:rsidP="00FC0C51">
      <w:pPr>
        <w:tabs>
          <w:tab w:val="left" w:pos="1701"/>
        </w:tabs>
        <w:rPr>
          <w:sz w:val="20"/>
          <w:szCs w:val="20"/>
        </w:rPr>
      </w:pPr>
      <w:r w:rsidRPr="009F1BDC">
        <w:rPr>
          <w:sz w:val="20"/>
          <w:szCs w:val="20"/>
        </w:rPr>
        <w:t>Instructor</w:t>
      </w:r>
      <w:r w:rsidR="00E17880" w:rsidRPr="009F1BDC">
        <w:rPr>
          <w:sz w:val="20"/>
          <w:szCs w:val="20"/>
        </w:rPr>
        <w:t xml:space="preserve">: </w:t>
      </w:r>
      <w:r w:rsidR="00E17880" w:rsidRPr="009F1BDC">
        <w:rPr>
          <w:sz w:val="20"/>
          <w:szCs w:val="20"/>
        </w:rPr>
        <w:tab/>
      </w:r>
      <w:r w:rsidR="00782BB5" w:rsidRPr="009F1BDC">
        <w:rPr>
          <w:sz w:val="20"/>
          <w:szCs w:val="20"/>
        </w:rPr>
        <w:t>Christian Siemes</w:t>
      </w:r>
      <w:r w:rsidR="00651F09" w:rsidRPr="00651F09">
        <w:fldChar w:fldCharType="begin"/>
      </w:r>
      <w:r w:rsidR="00651F09" w:rsidRPr="009F1BDC">
        <w:instrText xml:space="preserve"> INCLUDEPICTURE "/Users/csiemes/Library/Group Containers/UBF8T346G9.ms/WebArchiveCopyPasteTempFiles/com.microsoft.Word/89" \* MERGEFORMATINET </w:instrText>
      </w:r>
      <w:r w:rsidR="00000000">
        <w:fldChar w:fldCharType="separate"/>
      </w:r>
      <w:r w:rsidR="00651F09" w:rsidRPr="00651F09">
        <w:rPr>
          <w:lang w:val="en-GB"/>
        </w:rPr>
        <w:fldChar w:fldCharType="end"/>
      </w:r>
    </w:p>
    <w:p w14:paraId="5F2D5418" w14:textId="3682CB40" w:rsidR="008A169C" w:rsidRPr="006A05A4" w:rsidRDefault="00E17880" w:rsidP="002E4F05">
      <w:pPr>
        <w:tabs>
          <w:tab w:val="left" w:pos="1701"/>
        </w:tabs>
        <w:rPr>
          <w:sz w:val="20"/>
          <w:szCs w:val="20"/>
        </w:rPr>
      </w:pPr>
      <w:r w:rsidRPr="006A05A4">
        <w:rPr>
          <w:sz w:val="20"/>
          <w:szCs w:val="20"/>
        </w:rPr>
        <w:t xml:space="preserve">Email: </w:t>
      </w:r>
      <w:r w:rsidRPr="006A05A4">
        <w:rPr>
          <w:sz w:val="20"/>
          <w:szCs w:val="20"/>
        </w:rPr>
        <w:tab/>
      </w:r>
      <w:hyperlink r:id="rId7" w:history="1">
        <w:r w:rsidR="00782BB5" w:rsidRPr="0028052E">
          <w:rPr>
            <w:rStyle w:val="Hyperlink"/>
            <w:sz w:val="20"/>
            <w:szCs w:val="20"/>
          </w:rPr>
          <w:t>C.Siemes@tudelft.nl</w:t>
        </w:r>
      </w:hyperlink>
    </w:p>
    <w:p w14:paraId="59901455" w14:textId="3CBB7637" w:rsidR="008A169C" w:rsidRPr="001A5604" w:rsidRDefault="008A169C" w:rsidP="00FC0C51">
      <w:pPr>
        <w:tabs>
          <w:tab w:val="left" w:pos="1701"/>
        </w:tabs>
        <w:rPr>
          <w:sz w:val="20"/>
          <w:szCs w:val="20"/>
          <w:lang w:val="en-GB"/>
        </w:rPr>
      </w:pPr>
      <w:r w:rsidRPr="001A5604">
        <w:rPr>
          <w:sz w:val="20"/>
          <w:szCs w:val="20"/>
          <w:lang w:val="en-GB"/>
        </w:rPr>
        <w:t>Group size:</w:t>
      </w:r>
      <w:r w:rsidRPr="001A5604">
        <w:rPr>
          <w:sz w:val="20"/>
          <w:szCs w:val="20"/>
          <w:lang w:val="en-GB"/>
        </w:rPr>
        <w:tab/>
      </w:r>
      <w:r w:rsidR="000D39D9" w:rsidRPr="001A5604">
        <w:rPr>
          <w:sz w:val="20"/>
          <w:szCs w:val="20"/>
          <w:lang w:val="en-GB"/>
        </w:rPr>
        <w:t>1</w:t>
      </w:r>
      <w:r w:rsidRPr="001A5604">
        <w:rPr>
          <w:sz w:val="20"/>
          <w:szCs w:val="20"/>
          <w:lang w:val="en-GB"/>
        </w:rPr>
        <w:t xml:space="preserve"> student</w:t>
      </w:r>
    </w:p>
    <w:p w14:paraId="0BAC80A1" w14:textId="1E4C90F8" w:rsidR="00D57465" w:rsidRPr="001A5604" w:rsidRDefault="008A169C" w:rsidP="00FC0C51">
      <w:pPr>
        <w:tabs>
          <w:tab w:val="left" w:pos="1701"/>
        </w:tabs>
        <w:rPr>
          <w:sz w:val="20"/>
          <w:szCs w:val="20"/>
          <w:lang w:val="en-GB"/>
        </w:rPr>
      </w:pPr>
      <w:r w:rsidRPr="001A5604">
        <w:rPr>
          <w:sz w:val="20"/>
          <w:szCs w:val="20"/>
          <w:lang w:val="en-GB"/>
        </w:rPr>
        <w:t>Due:</w:t>
      </w:r>
      <w:r w:rsidRPr="001A5604">
        <w:rPr>
          <w:sz w:val="20"/>
          <w:szCs w:val="20"/>
          <w:lang w:val="en-GB"/>
        </w:rPr>
        <w:tab/>
      </w:r>
      <w:r w:rsidR="004A7EB0">
        <w:rPr>
          <w:sz w:val="20"/>
          <w:szCs w:val="20"/>
        </w:rPr>
        <w:t>Wednesday</w:t>
      </w:r>
      <w:r w:rsidR="00EB4E31" w:rsidRPr="002C069F">
        <w:rPr>
          <w:sz w:val="20"/>
          <w:szCs w:val="20"/>
        </w:rPr>
        <w:t xml:space="preserve">, </w:t>
      </w:r>
      <w:r w:rsidR="00EB4E31">
        <w:rPr>
          <w:sz w:val="20"/>
          <w:szCs w:val="20"/>
        </w:rPr>
        <w:t>1</w:t>
      </w:r>
      <w:r w:rsidR="00782BB5">
        <w:rPr>
          <w:sz w:val="20"/>
          <w:szCs w:val="20"/>
        </w:rPr>
        <w:t>8</w:t>
      </w:r>
      <w:r w:rsidR="00EB4E31" w:rsidRPr="002C069F">
        <w:rPr>
          <w:sz w:val="20"/>
          <w:szCs w:val="20"/>
        </w:rPr>
        <w:t xml:space="preserve"> December 202</w:t>
      </w:r>
      <w:r w:rsidR="00701598">
        <w:rPr>
          <w:sz w:val="20"/>
          <w:szCs w:val="20"/>
        </w:rPr>
        <w:t>4</w:t>
      </w:r>
      <w:r w:rsidR="000F31D7">
        <w:rPr>
          <w:sz w:val="20"/>
          <w:szCs w:val="20"/>
        </w:rPr>
        <w:t xml:space="preserve">, </w:t>
      </w:r>
      <w:r w:rsidR="000F31D7">
        <w:rPr>
          <w:sz w:val="20"/>
          <w:szCs w:val="20"/>
          <w:lang w:val="en-GB"/>
        </w:rPr>
        <w:t>18</w:t>
      </w:r>
      <w:r w:rsidR="000F31D7">
        <w:rPr>
          <w:sz w:val="20"/>
          <w:szCs w:val="20"/>
        </w:rPr>
        <w:t>:00</w:t>
      </w:r>
    </w:p>
    <w:p w14:paraId="493608E7" w14:textId="539BE67D" w:rsidR="00EC02CA" w:rsidRPr="001A5604" w:rsidRDefault="00EC02CA" w:rsidP="003C7F4E">
      <w:pPr>
        <w:tabs>
          <w:tab w:val="left" w:pos="1701"/>
        </w:tabs>
        <w:rPr>
          <w:sz w:val="20"/>
          <w:szCs w:val="20"/>
          <w:lang w:val="en-GB"/>
        </w:rPr>
      </w:pPr>
      <w:r w:rsidRPr="001A5604">
        <w:rPr>
          <w:sz w:val="20"/>
          <w:szCs w:val="20"/>
          <w:lang w:val="en-GB"/>
        </w:rPr>
        <w:t xml:space="preserve">Page limit: </w:t>
      </w:r>
      <w:r w:rsidRPr="001A5604">
        <w:rPr>
          <w:sz w:val="20"/>
          <w:szCs w:val="20"/>
          <w:lang w:val="en-GB"/>
        </w:rPr>
        <w:tab/>
      </w:r>
      <w:r w:rsidR="00D42264" w:rsidRPr="001A5604">
        <w:rPr>
          <w:sz w:val="20"/>
          <w:szCs w:val="20"/>
          <w:lang w:val="en-GB"/>
        </w:rPr>
        <w:t>6</w:t>
      </w:r>
      <w:r w:rsidRPr="001A5604">
        <w:rPr>
          <w:sz w:val="20"/>
          <w:szCs w:val="20"/>
          <w:lang w:val="en-GB"/>
        </w:rPr>
        <w:t xml:space="preserve"> pages</w:t>
      </w:r>
    </w:p>
    <w:p w14:paraId="316EC0FE" w14:textId="32674315" w:rsidR="003C7F4E" w:rsidRPr="001A5604" w:rsidRDefault="003C7F4E" w:rsidP="003C7F4E">
      <w:pPr>
        <w:tabs>
          <w:tab w:val="left" w:pos="1701"/>
        </w:tabs>
        <w:rPr>
          <w:sz w:val="20"/>
          <w:szCs w:val="20"/>
          <w:lang w:val="en-GB"/>
        </w:rPr>
      </w:pPr>
      <w:r w:rsidRPr="001A5604">
        <w:rPr>
          <w:sz w:val="20"/>
          <w:szCs w:val="20"/>
          <w:lang w:val="en-GB"/>
        </w:rPr>
        <w:t>Estimated time:</w:t>
      </w:r>
      <w:r w:rsidRPr="001A5604">
        <w:rPr>
          <w:sz w:val="20"/>
          <w:szCs w:val="20"/>
          <w:lang w:val="en-GB"/>
        </w:rPr>
        <w:tab/>
      </w:r>
      <w:r w:rsidR="00FC5443">
        <w:rPr>
          <w:sz w:val="20"/>
          <w:szCs w:val="20"/>
          <w:lang w:val="en-GB"/>
        </w:rPr>
        <w:t>20</w:t>
      </w:r>
      <w:r w:rsidRPr="001A5604">
        <w:rPr>
          <w:sz w:val="20"/>
          <w:szCs w:val="20"/>
          <w:lang w:val="en-GB"/>
        </w:rPr>
        <w:t xml:space="preserve"> hours</w:t>
      </w:r>
    </w:p>
    <w:p w14:paraId="19458B69" w14:textId="4F6D2F39" w:rsidR="008A169C" w:rsidRPr="001A5604" w:rsidRDefault="008A169C" w:rsidP="008A169C">
      <w:pPr>
        <w:pBdr>
          <w:bottom w:val="single" w:sz="6" w:space="1" w:color="auto"/>
        </w:pBdr>
        <w:rPr>
          <w:color w:val="FF0000"/>
          <w:lang w:val="en-GB"/>
        </w:rPr>
      </w:pPr>
    </w:p>
    <w:p w14:paraId="6FB51111" w14:textId="105CB8EF" w:rsidR="008A169C" w:rsidRPr="001A5604" w:rsidRDefault="008A169C" w:rsidP="007005A8">
      <w:pPr>
        <w:jc w:val="both"/>
        <w:rPr>
          <w:b/>
          <w:bCs/>
          <w:lang w:val="en-GB"/>
        </w:rPr>
      </w:pPr>
    </w:p>
    <w:p w14:paraId="7E58319E" w14:textId="466FC7D7" w:rsidR="00F94258" w:rsidRPr="001A5604" w:rsidRDefault="00F94258" w:rsidP="00F94258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 w:rsidRPr="001A5604">
        <w:rPr>
          <w:i/>
          <w:iCs/>
          <w:sz w:val="20"/>
          <w:szCs w:val="20"/>
          <w:lang w:val="en-GB"/>
        </w:rPr>
        <w:t>In your report, explain how you solve the tasks and use figures where appropriate. Describe the intermediate steps and give the intermediate results so we may award partial points</w:t>
      </w:r>
      <w:r w:rsidR="008A66E0">
        <w:rPr>
          <w:i/>
          <w:iCs/>
          <w:sz w:val="20"/>
          <w:szCs w:val="20"/>
          <w:lang w:val="en-GB"/>
        </w:rPr>
        <w:t xml:space="preserve"> (no intermediate results = no full score)</w:t>
      </w:r>
      <w:r w:rsidRPr="001A5604">
        <w:rPr>
          <w:i/>
          <w:iCs/>
          <w:sz w:val="20"/>
          <w:szCs w:val="20"/>
          <w:lang w:val="en-GB"/>
        </w:rPr>
        <w:t>. Attach your code in the appendix of your report. We will check the code for plagiarism but not grade it.</w:t>
      </w:r>
    </w:p>
    <w:p w14:paraId="18715858" w14:textId="77777777" w:rsidR="00F94258" w:rsidRPr="001A5604" w:rsidRDefault="00F94258" w:rsidP="007005A8">
      <w:pPr>
        <w:jc w:val="both"/>
        <w:rPr>
          <w:lang w:val="en-GB"/>
        </w:rPr>
      </w:pPr>
    </w:p>
    <w:p w14:paraId="70116CFA" w14:textId="01BC9CC9" w:rsidR="00C95A9E" w:rsidRPr="00C333C9" w:rsidRDefault="00303EBB" w:rsidP="007005A8">
      <w:pPr>
        <w:jc w:val="both"/>
        <w:rPr>
          <w:sz w:val="20"/>
          <w:szCs w:val="20"/>
          <w:lang w:val="en-GB"/>
        </w:rPr>
      </w:pPr>
      <w:r w:rsidRPr="001A5604">
        <w:rPr>
          <w:sz w:val="20"/>
          <w:szCs w:val="20"/>
          <w:lang w:val="en-GB"/>
        </w:rPr>
        <w:t>We</w:t>
      </w:r>
      <w:r w:rsidRPr="00C333C9">
        <w:rPr>
          <w:sz w:val="20"/>
          <w:szCs w:val="20"/>
          <w:lang w:val="en-GB"/>
        </w:rPr>
        <w:t xml:space="preserve"> want</w:t>
      </w:r>
      <w:r w:rsidR="00001F17" w:rsidRPr="00C333C9">
        <w:rPr>
          <w:sz w:val="20"/>
          <w:szCs w:val="20"/>
          <w:lang w:val="en-GB"/>
        </w:rPr>
        <w:t xml:space="preserve"> to determine the position of the </w:t>
      </w:r>
      <w:r w:rsidR="006A05A4">
        <w:rPr>
          <w:sz w:val="20"/>
          <w:szCs w:val="20"/>
          <w:lang w:val="en-GB"/>
        </w:rPr>
        <w:t xml:space="preserve">GOCE </w:t>
      </w:r>
      <w:r w:rsidR="00001F17" w:rsidRPr="00C333C9">
        <w:rPr>
          <w:sz w:val="20"/>
          <w:szCs w:val="20"/>
          <w:lang w:val="en-GB"/>
        </w:rPr>
        <w:t xml:space="preserve">satellite </w:t>
      </w:r>
      <w:r w:rsidR="00780C04" w:rsidRPr="00C333C9">
        <w:rPr>
          <w:sz w:val="20"/>
          <w:szCs w:val="20"/>
          <w:lang w:val="en-GB"/>
        </w:rPr>
        <w:t>from</w:t>
      </w:r>
      <w:r w:rsidR="00001F17" w:rsidRPr="00C333C9">
        <w:rPr>
          <w:sz w:val="20"/>
          <w:szCs w:val="20"/>
          <w:lang w:val="en-GB"/>
        </w:rPr>
        <w:t xml:space="preserve"> GPS </w:t>
      </w:r>
      <w:r w:rsidR="00780C04" w:rsidRPr="00C333C9">
        <w:rPr>
          <w:sz w:val="20"/>
          <w:szCs w:val="20"/>
          <w:lang w:val="en-GB"/>
        </w:rPr>
        <w:t>tracking data</w:t>
      </w:r>
      <w:r w:rsidR="007B3EA9">
        <w:rPr>
          <w:sz w:val="20"/>
          <w:szCs w:val="20"/>
          <w:lang w:val="en-GB"/>
        </w:rPr>
        <w:t xml:space="preserve"> (</w:t>
      </w:r>
      <w:proofErr w:type="spellStart"/>
      <w:r w:rsidR="008F53F9">
        <w:rPr>
          <w:sz w:val="20"/>
          <w:szCs w:val="20"/>
          <w:lang w:val="en-GB"/>
        </w:rPr>
        <w:t>pseudoranges</w:t>
      </w:r>
      <w:proofErr w:type="spellEnd"/>
      <w:r w:rsidR="007B3EA9">
        <w:rPr>
          <w:sz w:val="20"/>
          <w:szCs w:val="20"/>
          <w:lang w:val="en-GB"/>
        </w:rPr>
        <w:t xml:space="preserve"> derived from the C/A code)</w:t>
      </w:r>
      <w:r w:rsidR="00001F17" w:rsidRPr="00C333C9">
        <w:rPr>
          <w:sz w:val="20"/>
          <w:szCs w:val="20"/>
          <w:lang w:val="en-GB"/>
        </w:rPr>
        <w:t xml:space="preserve"> using iterative </w:t>
      </w:r>
      <w:r w:rsidR="00FD3ED0" w:rsidRPr="00C333C9">
        <w:rPr>
          <w:sz w:val="20"/>
          <w:szCs w:val="20"/>
          <w:lang w:val="en-GB"/>
        </w:rPr>
        <w:t>least squares</w:t>
      </w:r>
      <w:r w:rsidR="00001F17" w:rsidRPr="00C333C9">
        <w:rPr>
          <w:sz w:val="20"/>
          <w:szCs w:val="20"/>
          <w:lang w:val="en-GB"/>
        </w:rPr>
        <w:t xml:space="preserve">. </w:t>
      </w:r>
      <w:r w:rsidR="00313FF7" w:rsidRPr="00C333C9">
        <w:rPr>
          <w:sz w:val="20"/>
          <w:szCs w:val="20"/>
          <w:lang w:val="en-GB"/>
        </w:rPr>
        <w:t>The d</w:t>
      </w:r>
      <w:r w:rsidR="00001F17" w:rsidRPr="00C333C9">
        <w:rPr>
          <w:sz w:val="20"/>
          <w:szCs w:val="20"/>
          <w:lang w:val="en-GB"/>
        </w:rPr>
        <w:t xml:space="preserve">ata </w:t>
      </w:r>
      <w:r w:rsidR="00313FF7" w:rsidRPr="00C333C9">
        <w:rPr>
          <w:sz w:val="20"/>
          <w:szCs w:val="20"/>
          <w:lang w:val="en-GB"/>
        </w:rPr>
        <w:t xml:space="preserve">and </w:t>
      </w:r>
      <w:proofErr w:type="spellStart"/>
      <w:r w:rsidR="00313FF7" w:rsidRPr="00C333C9">
        <w:rPr>
          <w:sz w:val="20"/>
          <w:szCs w:val="20"/>
          <w:lang w:val="en-GB"/>
        </w:rPr>
        <w:t>Matlab</w:t>
      </w:r>
      <w:proofErr w:type="spellEnd"/>
      <w:r w:rsidR="00313FF7" w:rsidRPr="00C333C9">
        <w:rPr>
          <w:sz w:val="20"/>
          <w:szCs w:val="20"/>
          <w:lang w:val="en-GB"/>
        </w:rPr>
        <w:t xml:space="preserve">/Python scripts to read the data files are </w:t>
      </w:r>
      <w:r w:rsidR="00001F17" w:rsidRPr="00C333C9">
        <w:rPr>
          <w:sz w:val="20"/>
          <w:szCs w:val="20"/>
          <w:lang w:val="en-GB"/>
        </w:rPr>
        <w:t xml:space="preserve">provided on Brightspace. </w:t>
      </w:r>
      <w:r w:rsidR="0097534E" w:rsidRPr="00C333C9">
        <w:rPr>
          <w:sz w:val="20"/>
          <w:szCs w:val="20"/>
          <w:lang w:val="en-GB"/>
        </w:rPr>
        <w:t xml:space="preserve">The last </w:t>
      </w:r>
      <w:r w:rsidR="00044BC2">
        <w:rPr>
          <w:sz w:val="20"/>
          <w:szCs w:val="20"/>
          <w:lang w:val="en-GB"/>
        </w:rPr>
        <w:t>i</w:t>
      </w:r>
      <w:r w:rsidR="0097534E" w:rsidRPr="00C333C9">
        <w:rPr>
          <w:sz w:val="20"/>
          <w:szCs w:val="20"/>
          <w:lang w:val="en-GB"/>
        </w:rPr>
        <w:t xml:space="preserve">nstruction slide </w:t>
      </w:r>
      <w:r w:rsidR="00486FDF" w:rsidRPr="00C333C9">
        <w:rPr>
          <w:sz w:val="20"/>
          <w:szCs w:val="20"/>
          <w:lang w:val="en-GB"/>
        </w:rPr>
        <w:t>clarifies the cont</w:t>
      </w:r>
      <w:r w:rsidR="00313FF7" w:rsidRPr="00C333C9">
        <w:rPr>
          <w:sz w:val="20"/>
          <w:szCs w:val="20"/>
          <w:lang w:val="en-GB"/>
        </w:rPr>
        <w:t>ents</w:t>
      </w:r>
      <w:r w:rsidR="00486FDF" w:rsidRPr="00C333C9">
        <w:rPr>
          <w:sz w:val="20"/>
          <w:szCs w:val="20"/>
          <w:lang w:val="en-GB"/>
        </w:rPr>
        <w:t xml:space="preserve"> of the files, including </w:t>
      </w:r>
      <w:r w:rsidR="001A642C" w:rsidRPr="00C333C9">
        <w:rPr>
          <w:sz w:val="20"/>
          <w:szCs w:val="20"/>
          <w:lang w:val="en-GB"/>
        </w:rPr>
        <w:t xml:space="preserve">the </w:t>
      </w:r>
      <w:r w:rsidR="00486FDF" w:rsidRPr="00C333C9">
        <w:rPr>
          <w:sz w:val="20"/>
          <w:szCs w:val="20"/>
          <w:lang w:val="en-GB"/>
        </w:rPr>
        <w:t xml:space="preserve">units and </w:t>
      </w:r>
      <w:r w:rsidR="00D96FE1" w:rsidRPr="00C333C9">
        <w:rPr>
          <w:sz w:val="20"/>
          <w:szCs w:val="20"/>
          <w:lang w:val="en-GB"/>
        </w:rPr>
        <w:t>reference</w:t>
      </w:r>
      <w:r w:rsidR="00486FDF" w:rsidRPr="00C333C9">
        <w:rPr>
          <w:sz w:val="20"/>
          <w:szCs w:val="20"/>
          <w:lang w:val="en-GB"/>
        </w:rPr>
        <w:t xml:space="preserve"> frames.</w:t>
      </w:r>
      <w:r w:rsidR="00CF5ACA" w:rsidRPr="00C333C9">
        <w:rPr>
          <w:sz w:val="20"/>
          <w:szCs w:val="20"/>
          <w:lang w:val="en-GB"/>
        </w:rPr>
        <w:t xml:space="preserve"> </w:t>
      </w:r>
      <w:r w:rsidR="00351FBA" w:rsidRPr="00C333C9">
        <w:rPr>
          <w:sz w:val="20"/>
          <w:szCs w:val="20"/>
          <w:lang w:val="en-GB"/>
        </w:rPr>
        <w:t>Use th</w:t>
      </w:r>
      <w:r w:rsidR="007D0A61">
        <w:rPr>
          <w:sz w:val="20"/>
          <w:szCs w:val="20"/>
          <w:lang w:val="en-GB"/>
        </w:rPr>
        <w:t>ese</w:t>
      </w:r>
      <w:r w:rsidR="00351FBA" w:rsidRPr="00C333C9">
        <w:rPr>
          <w:sz w:val="20"/>
          <w:szCs w:val="20"/>
          <w:lang w:val="en-GB"/>
        </w:rPr>
        <w:t xml:space="preserve"> value</w:t>
      </w:r>
      <w:r w:rsidR="007D0A61">
        <w:rPr>
          <w:sz w:val="20"/>
          <w:szCs w:val="20"/>
          <w:lang w:val="en-GB"/>
        </w:rPr>
        <w:t>s</w:t>
      </w:r>
      <w:r w:rsidR="00351FBA" w:rsidRPr="00C333C9">
        <w:rPr>
          <w:sz w:val="20"/>
          <w:szCs w:val="20"/>
          <w:lang w:val="en-GB"/>
        </w:rPr>
        <w:t xml:space="preserve"> for the</w:t>
      </w:r>
      <w:r w:rsidR="00CF5ACA" w:rsidRPr="00C333C9">
        <w:rPr>
          <w:sz w:val="20"/>
          <w:szCs w:val="20"/>
          <w:lang w:val="en-GB"/>
        </w:rPr>
        <w:t xml:space="preserve"> speed of light</w:t>
      </w:r>
      <w:r w:rsidR="007D0A61">
        <w:rPr>
          <w:sz w:val="20"/>
          <w:szCs w:val="20"/>
          <w:lang w:val="en-GB"/>
        </w:rPr>
        <w:t xml:space="preserve"> and </w:t>
      </w:r>
      <w:r w:rsidR="00BF070C">
        <w:rPr>
          <w:sz w:val="20"/>
          <w:szCs w:val="20"/>
          <w:lang w:val="en-GB"/>
        </w:rPr>
        <w:t>Earth's</w:t>
      </w:r>
      <w:r w:rsidR="007D0A61">
        <w:rPr>
          <w:sz w:val="20"/>
          <w:szCs w:val="20"/>
          <w:lang w:val="en-GB"/>
        </w:rPr>
        <w:t xml:space="preserve"> rotation rate</w:t>
      </w:r>
      <w:r w:rsidR="00C95A9E" w:rsidRPr="00C333C9">
        <w:rPr>
          <w:sz w:val="20"/>
          <w:szCs w:val="20"/>
          <w:lang w:val="en-GB"/>
        </w:rPr>
        <w:t>:</w:t>
      </w:r>
    </w:p>
    <w:p w14:paraId="59CD2D0B" w14:textId="45958F92" w:rsidR="007E15A2" w:rsidRDefault="00CF5ACA" w:rsidP="007E15A2">
      <w:pPr>
        <w:ind w:firstLine="720"/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>c = 299792458 m/s</w:t>
      </w:r>
    </w:p>
    <w:p w14:paraId="4DF2C30F" w14:textId="1824A0DD" w:rsidR="00010458" w:rsidRPr="00010458" w:rsidRDefault="00000000" w:rsidP="00010458">
      <w:pPr>
        <w:ind w:firstLine="720"/>
        <w:jc w:val="both"/>
        <w:rPr>
          <w:sz w:val="20"/>
          <w:szCs w:val="20"/>
        </w:rPr>
      </w:pPr>
      <m:oMath>
        <m:sSub>
          <m:sSubPr>
            <m:ctrlPr>
              <w:ins w:id="0" w:author="Christian Siemes" w:date="2024-09-02T12:44:00Z" w16du:dateUtc="2024-09-02T10:44:00Z">
                <w:rPr>
                  <w:rFonts w:ascii="Cambria Math" w:hAnsi="Cambria Math"/>
                  <w:i/>
                  <w:iCs/>
                  <w:sz w:val="20"/>
                  <w:szCs w:val="20"/>
                  <w:lang w:val="nl-NL"/>
                </w:rPr>
              </w:ins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nl-NL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  <w:lang w:val="nl-NL"/>
              </w:rPr>
              <m:t>E</m:t>
            </m:r>
          </m:sub>
        </m:sSub>
      </m:oMath>
      <w:r w:rsidR="00010458" w:rsidRPr="00651F09">
        <w:rPr>
          <w:sz w:val="20"/>
          <w:szCs w:val="20"/>
        </w:rPr>
        <w:t xml:space="preserve"> </w:t>
      </w:r>
      <w:r w:rsidR="00010458">
        <w:rPr>
          <w:sz w:val="20"/>
          <w:szCs w:val="20"/>
          <w:lang w:val="en-GB"/>
        </w:rPr>
        <w:t xml:space="preserve">= </w:t>
      </w:r>
      <w:r w:rsidR="00010458" w:rsidRPr="00010458">
        <w:rPr>
          <w:sz w:val="20"/>
          <w:szCs w:val="20"/>
          <w:lang w:val="en-GB"/>
        </w:rPr>
        <w:t>7.292115e-5 rad/s</w:t>
      </w:r>
    </w:p>
    <w:p w14:paraId="0F6E4DDD" w14:textId="77777777" w:rsidR="00EF2DB0" w:rsidRDefault="00EF2DB0" w:rsidP="007005A8">
      <w:pPr>
        <w:jc w:val="both"/>
        <w:rPr>
          <w:sz w:val="20"/>
          <w:szCs w:val="20"/>
          <w:lang w:val="en-GB"/>
        </w:rPr>
      </w:pPr>
    </w:p>
    <w:p w14:paraId="547F027E" w14:textId="24120223" w:rsidR="00D827F3" w:rsidRPr="007274AA" w:rsidRDefault="002B66C6" w:rsidP="007005A8">
      <w:pPr>
        <w:jc w:val="both"/>
        <w:rPr>
          <w:sz w:val="20"/>
          <w:szCs w:val="20"/>
          <w:vertAlign w:val="superscript"/>
          <w:lang w:val="en-GB"/>
        </w:rPr>
      </w:pPr>
      <w:r>
        <w:rPr>
          <w:sz w:val="20"/>
          <w:szCs w:val="20"/>
          <w:lang w:val="en-GB"/>
        </w:rPr>
        <w:t>a</w:t>
      </w:r>
      <w:r w:rsidR="00FF0F0A" w:rsidRPr="00710A3F">
        <w:rPr>
          <w:sz w:val="20"/>
          <w:szCs w:val="20"/>
          <w:lang w:val="en-GB"/>
        </w:rPr>
        <w:t>)</w:t>
      </w:r>
      <w:r w:rsidR="00E150C3" w:rsidRPr="00710A3F">
        <w:rPr>
          <w:sz w:val="20"/>
          <w:szCs w:val="20"/>
          <w:lang w:val="en-GB"/>
        </w:rPr>
        <w:t xml:space="preserve"> </w:t>
      </w:r>
      <w:r w:rsidR="00201863">
        <w:rPr>
          <w:sz w:val="20"/>
          <w:szCs w:val="20"/>
          <w:lang w:val="en-GB"/>
        </w:rPr>
        <w:t>F</w:t>
      </w:r>
      <w:r w:rsidR="005170A9">
        <w:rPr>
          <w:sz w:val="20"/>
          <w:szCs w:val="20"/>
          <w:lang w:val="en-GB"/>
        </w:rPr>
        <w:t xml:space="preserve">or this question, </w:t>
      </w:r>
      <w:r w:rsidR="00201863">
        <w:rPr>
          <w:sz w:val="20"/>
          <w:szCs w:val="20"/>
          <w:lang w:val="en-GB"/>
        </w:rPr>
        <w:t xml:space="preserve">do not use any of the data </w:t>
      </w:r>
      <w:r w:rsidR="00DB30D9">
        <w:rPr>
          <w:sz w:val="20"/>
          <w:szCs w:val="20"/>
          <w:lang w:val="en-GB"/>
        </w:rPr>
        <w:t xml:space="preserve">in the </w:t>
      </w:r>
      <w:r w:rsidR="00201863">
        <w:rPr>
          <w:sz w:val="20"/>
          <w:szCs w:val="20"/>
          <w:lang w:val="en-GB"/>
        </w:rPr>
        <w:t xml:space="preserve">files. </w:t>
      </w:r>
      <w:r w:rsidR="00DB30D9">
        <w:rPr>
          <w:sz w:val="20"/>
          <w:szCs w:val="20"/>
          <w:lang w:val="en-GB"/>
        </w:rPr>
        <w:t>Instead, a</w:t>
      </w:r>
      <w:r w:rsidR="008908B4" w:rsidRPr="00710A3F">
        <w:rPr>
          <w:sz w:val="20"/>
          <w:szCs w:val="20"/>
          <w:lang w:val="en-GB"/>
        </w:rPr>
        <w:t>ssume a</w:t>
      </w:r>
      <w:r w:rsidR="00195A6B" w:rsidRPr="00710A3F">
        <w:rPr>
          <w:sz w:val="20"/>
          <w:szCs w:val="20"/>
          <w:lang w:val="en-GB"/>
        </w:rPr>
        <w:t xml:space="preserve"> GPS receiver on a</w:t>
      </w:r>
      <w:r w:rsidR="008908B4" w:rsidRPr="00710A3F">
        <w:rPr>
          <w:sz w:val="20"/>
          <w:szCs w:val="20"/>
          <w:lang w:val="en-GB"/>
        </w:rPr>
        <w:t xml:space="preserve">n arbitrary satellite in a circular orbit at an altitude of </w:t>
      </w:r>
      <w:r w:rsidR="00710A3F" w:rsidRPr="00710A3F">
        <w:rPr>
          <w:sz w:val="20"/>
          <w:szCs w:val="20"/>
          <w:lang w:val="en-GB"/>
        </w:rPr>
        <w:t>5</w:t>
      </w:r>
      <w:r w:rsidR="000E5E64" w:rsidRPr="00710A3F">
        <w:rPr>
          <w:sz w:val="20"/>
          <w:szCs w:val="20"/>
          <w:lang w:val="en-GB"/>
        </w:rPr>
        <w:t>00 km</w:t>
      </w:r>
      <w:r w:rsidR="00E5057D">
        <w:rPr>
          <w:sz w:val="20"/>
          <w:szCs w:val="20"/>
          <w:lang w:val="en-GB"/>
        </w:rPr>
        <w:t>.</w:t>
      </w:r>
      <w:r w:rsidR="00503899">
        <w:rPr>
          <w:sz w:val="20"/>
          <w:szCs w:val="20"/>
          <w:lang w:val="en-GB"/>
        </w:rPr>
        <w:t xml:space="preserve"> </w:t>
      </w:r>
      <w:r w:rsidR="00DB30D9">
        <w:rPr>
          <w:sz w:val="20"/>
          <w:szCs w:val="20"/>
          <w:lang w:val="en-GB"/>
        </w:rPr>
        <w:t xml:space="preserve">Further, assume a GPS transmitter clock error of 0.1 </w:t>
      </w:r>
      <w:proofErr w:type="spellStart"/>
      <w:r w:rsidR="00DB30D9">
        <w:rPr>
          <w:sz w:val="20"/>
          <w:szCs w:val="20"/>
          <w:lang w:val="en-GB"/>
        </w:rPr>
        <w:t>ms</w:t>
      </w:r>
      <w:proofErr w:type="spellEnd"/>
      <w:r w:rsidR="00DB30D9">
        <w:rPr>
          <w:sz w:val="20"/>
          <w:szCs w:val="20"/>
          <w:lang w:val="en-GB"/>
        </w:rPr>
        <w:t xml:space="preserve"> and that the GPS satellites are in near-circular orbits with an eccentricity up to 0.01 and a semi-major axis of </w:t>
      </w:r>
      <w:r w:rsidR="00DB30D9" w:rsidRPr="00DB30D9">
        <w:rPr>
          <w:sz w:val="20"/>
          <w:szCs w:val="20"/>
        </w:rPr>
        <w:t>26560 km</w:t>
      </w:r>
      <w:r w:rsidR="00DB30D9">
        <w:rPr>
          <w:sz w:val="20"/>
          <w:szCs w:val="20"/>
        </w:rPr>
        <w:t>.</w:t>
      </w:r>
      <w:r w:rsidR="00DB30D9">
        <w:rPr>
          <w:sz w:val="20"/>
          <w:szCs w:val="20"/>
          <w:lang w:val="en-GB"/>
        </w:rPr>
        <w:t xml:space="preserve"> </w:t>
      </w:r>
      <w:r w:rsidR="000E5E64">
        <w:rPr>
          <w:sz w:val="20"/>
          <w:szCs w:val="20"/>
          <w:lang w:val="en-GB"/>
        </w:rPr>
        <w:t>H</w:t>
      </w:r>
      <w:r w:rsidR="00D827F3" w:rsidRPr="00C333C9">
        <w:rPr>
          <w:sz w:val="20"/>
          <w:szCs w:val="20"/>
          <w:lang w:val="en-GB"/>
        </w:rPr>
        <w:t xml:space="preserve">ow large </w:t>
      </w:r>
      <w:r w:rsidR="000A0BE2">
        <w:rPr>
          <w:sz w:val="20"/>
          <w:szCs w:val="20"/>
          <w:lang w:val="en-GB"/>
        </w:rPr>
        <w:t>are</w:t>
      </w:r>
      <w:r w:rsidR="00D827F3" w:rsidRPr="00C333C9">
        <w:rPr>
          <w:sz w:val="20"/>
          <w:szCs w:val="20"/>
          <w:lang w:val="en-GB"/>
        </w:rPr>
        <w:t xml:space="preserve"> the</w:t>
      </w:r>
      <w:r w:rsidR="009D66C0" w:rsidRPr="00C333C9">
        <w:rPr>
          <w:sz w:val="20"/>
          <w:szCs w:val="20"/>
          <w:lang w:val="en-GB"/>
        </w:rPr>
        <w:t xml:space="preserve"> </w:t>
      </w:r>
      <w:r w:rsidR="000A0BE2">
        <w:rPr>
          <w:sz w:val="20"/>
          <w:szCs w:val="20"/>
          <w:lang w:val="en-GB"/>
        </w:rPr>
        <w:t>following effects</w:t>
      </w:r>
      <w:r w:rsidR="0032403F" w:rsidRPr="0032403F">
        <w:rPr>
          <w:sz w:val="20"/>
          <w:szCs w:val="20"/>
          <w:lang w:val="en-GB"/>
        </w:rPr>
        <w:t xml:space="preserve"> </w:t>
      </w:r>
      <w:r w:rsidR="0032403F" w:rsidRPr="00C333C9">
        <w:rPr>
          <w:sz w:val="20"/>
          <w:szCs w:val="20"/>
          <w:lang w:val="en-GB"/>
        </w:rPr>
        <w:t xml:space="preserve">on the </w:t>
      </w:r>
      <w:proofErr w:type="spellStart"/>
      <w:r w:rsidR="0032403F" w:rsidRPr="00C333C9">
        <w:rPr>
          <w:sz w:val="20"/>
          <w:szCs w:val="20"/>
          <w:lang w:val="en-GB"/>
        </w:rPr>
        <w:t>pseudoranges</w:t>
      </w:r>
      <w:proofErr w:type="spellEnd"/>
      <w:r w:rsidR="006F0662">
        <w:rPr>
          <w:sz w:val="20"/>
          <w:szCs w:val="20"/>
          <w:lang w:val="en-GB"/>
        </w:rPr>
        <w:t xml:space="preserve"> measured by th</w:t>
      </w:r>
      <w:r w:rsidR="00743A1A">
        <w:rPr>
          <w:sz w:val="20"/>
          <w:szCs w:val="20"/>
          <w:lang w:val="en-GB"/>
        </w:rPr>
        <w:t>e</w:t>
      </w:r>
      <w:r w:rsidR="006F0662">
        <w:rPr>
          <w:sz w:val="20"/>
          <w:szCs w:val="20"/>
          <w:lang w:val="en-GB"/>
        </w:rPr>
        <w:t xml:space="preserve"> </w:t>
      </w:r>
      <w:r w:rsidR="00F064F6">
        <w:rPr>
          <w:sz w:val="20"/>
          <w:szCs w:val="20"/>
          <w:lang w:val="en-GB"/>
        </w:rPr>
        <w:t xml:space="preserve">GPS </w:t>
      </w:r>
      <w:r w:rsidR="006F0662">
        <w:rPr>
          <w:sz w:val="20"/>
          <w:szCs w:val="20"/>
          <w:lang w:val="en-GB"/>
        </w:rPr>
        <w:t>receiver</w:t>
      </w:r>
      <w:r w:rsidR="0032403F" w:rsidRPr="00C333C9">
        <w:rPr>
          <w:sz w:val="20"/>
          <w:szCs w:val="20"/>
          <w:lang w:val="en-GB"/>
        </w:rPr>
        <w:t>?</w:t>
      </w:r>
    </w:p>
    <w:p w14:paraId="1E8C0B5C" w14:textId="0057C15E" w:rsidR="00D827F3" w:rsidRPr="00C333C9" w:rsidRDefault="00D827F3" w:rsidP="00D827F3">
      <w:pPr>
        <w:ind w:firstLine="720"/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 xml:space="preserve">1) </w:t>
      </w:r>
      <w:r w:rsidR="009D66C0" w:rsidRPr="00C333C9">
        <w:rPr>
          <w:sz w:val="20"/>
          <w:szCs w:val="20"/>
          <w:lang w:val="en-GB"/>
        </w:rPr>
        <w:t>GPS clock offsets</w:t>
      </w:r>
      <w:r w:rsidR="006319D3" w:rsidRPr="00C333C9">
        <w:rPr>
          <w:sz w:val="20"/>
          <w:szCs w:val="20"/>
          <w:lang w:val="en-GB"/>
        </w:rPr>
        <w:t xml:space="preserve"> </w:t>
      </w:r>
      <w:r w:rsidR="006319D3" w:rsidRPr="00C333C9">
        <w:rPr>
          <w:b/>
          <w:bCs/>
          <w:sz w:val="20"/>
          <w:szCs w:val="20"/>
          <w:lang w:val="en-GB"/>
        </w:rPr>
        <w:t>(</w:t>
      </w:r>
      <w:r w:rsidR="00770B19">
        <w:rPr>
          <w:b/>
          <w:bCs/>
          <w:sz w:val="20"/>
          <w:szCs w:val="20"/>
          <w:lang w:val="en-GB"/>
        </w:rPr>
        <w:t>4</w:t>
      </w:r>
      <w:r w:rsidR="006319D3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0532770B" w14:textId="49D0F072" w:rsidR="00D827F3" w:rsidRPr="00C333C9" w:rsidRDefault="00D827F3" w:rsidP="00D827F3">
      <w:pPr>
        <w:ind w:firstLine="720"/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 xml:space="preserve">2) Light time </w:t>
      </w:r>
      <w:r w:rsidR="00390AD4">
        <w:rPr>
          <w:sz w:val="20"/>
          <w:szCs w:val="20"/>
          <w:lang w:val="en-GB"/>
        </w:rPr>
        <w:t>effect</w:t>
      </w:r>
      <w:r w:rsidR="006319D3" w:rsidRPr="00C333C9">
        <w:rPr>
          <w:sz w:val="20"/>
          <w:szCs w:val="20"/>
          <w:lang w:val="en-GB"/>
        </w:rPr>
        <w:t xml:space="preserve"> </w:t>
      </w:r>
      <w:r w:rsidR="006319D3" w:rsidRPr="00C333C9">
        <w:rPr>
          <w:b/>
          <w:bCs/>
          <w:sz w:val="20"/>
          <w:szCs w:val="20"/>
          <w:lang w:val="en-GB"/>
        </w:rPr>
        <w:t>(</w:t>
      </w:r>
      <w:r w:rsidR="00DE27AF">
        <w:rPr>
          <w:b/>
          <w:bCs/>
          <w:sz w:val="20"/>
          <w:szCs w:val="20"/>
          <w:lang w:val="en-GB"/>
        </w:rPr>
        <w:t>10</w:t>
      </w:r>
      <w:r w:rsidR="006319D3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67465E88" w14:textId="2DE34452" w:rsidR="00FF0F0A" w:rsidRPr="00C333C9" w:rsidRDefault="00D827F3" w:rsidP="000E2584">
      <w:pPr>
        <w:ind w:firstLine="720"/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 xml:space="preserve">3) </w:t>
      </w:r>
      <w:r w:rsidR="00390AD4">
        <w:rPr>
          <w:sz w:val="20"/>
          <w:szCs w:val="20"/>
          <w:lang w:val="en-GB"/>
        </w:rPr>
        <w:t>R</w:t>
      </w:r>
      <w:r w:rsidRPr="00C333C9">
        <w:rPr>
          <w:sz w:val="20"/>
          <w:szCs w:val="20"/>
          <w:lang w:val="en-GB"/>
        </w:rPr>
        <w:t>elativistic effect</w:t>
      </w:r>
      <w:r w:rsidR="00390AD4">
        <w:rPr>
          <w:sz w:val="20"/>
          <w:szCs w:val="20"/>
          <w:lang w:val="en-GB"/>
        </w:rPr>
        <w:t xml:space="preserve"> </w:t>
      </w:r>
      <w:r w:rsidR="00117700">
        <w:rPr>
          <w:sz w:val="20"/>
          <w:szCs w:val="20"/>
          <w:lang w:val="en-GB"/>
        </w:rPr>
        <w:t>caused by</w:t>
      </w:r>
      <w:r w:rsidR="00390AD4">
        <w:rPr>
          <w:sz w:val="20"/>
          <w:szCs w:val="20"/>
          <w:lang w:val="en-GB"/>
        </w:rPr>
        <w:t xml:space="preserve"> the eccentricity of the GPS orbits</w:t>
      </w:r>
      <w:r w:rsidR="006319D3" w:rsidRPr="00C333C9">
        <w:rPr>
          <w:sz w:val="20"/>
          <w:szCs w:val="20"/>
          <w:lang w:val="en-GB"/>
        </w:rPr>
        <w:t xml:space="preserve"> </w:t>
      </w:r>
      <w:r w:rsidR="006319D3" w:rsidRPr="00C333C9">
        <w:rPr>
          <w:b/>
          <w:bCs/>
          <w:sz w:val="20"/>
          <w:szCs w:val="20"/>
          <w:lang w:val="en-GB"/>
        </w:rPr>
        <w:t>(</w:t>
      </w:r>
      <w:r w:rsidR="00DE27AF">
        <w:rPr>
          <w:b/>
          <w:bCs/>
          <w:sz w:val="20"/>
          <w:szCs w:val="20"/>
          <w:lang w:val="en-GB"/>
        </w:rPr>
        <w:t>6</w:t>
      </w:r>
      <w:r w:rsidR="006319D3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2CD55FCC" w14:textId="62368480" w:rsidR="00503899" w:rsidRDefault="00503899" w:rsidP="00503899">
      <w:pPr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 xml:space="preserve">Give the </w:t>
      </w:r>
      <w:r>
        <w:rPr>
          <w:sz w:val="20"/>
          <w:szCs w:val="20"/>
          <w:lang w:val="en-GB"/>
        </w:rPr>
        <w:t>approximate size</w:t>
      </w:r>
      <w:r w:rsidRPr="00C333C9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or range of values </w:t>
      </w:r>
      <w:r w:rsidRPr="00C333C9">
        <w:rPr>
          <w:sz w:val="20"/>
          <w:szCs w:val="20"/>
          <w:lang w:val="en-GB"/>
        </w:rPr>
        <w:t>and explain how you reached that conclusion.</w:t>
      </w:r>
    </w:p>
    <w:p w14:paraId="44407E23" w14:textId="7933DCAD" w:rsidR="00C42BCA" w:rsidRDefault="00C42BCA" w:rsidP="007005A8">
      <w:pPr>
        <w:jc w:val="both"/>
        <w:rPr>
          <w:b/>
          <w:bCs/>
          <w:sz w:val="20"/>
          <w:szCs w:val="20"/>
          <w:lang w:val="en-GB"/>
        </w:rPr>
      </w:pPr>
    </w:p>
    <w:p w14:paraId="52038EF3" w14:textId="615C843B" w:rsidR="00C20438" w:rsidRPr="00C333C9" w:rsidRDefault="002B66C6" w:rsidP="00C20438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</w:t>
      </w:r>
      <w:r w:rsidR="00C20438" w:rsidRPr="00C333C9">
        <w:rPr>
          <w:sz w:val="20"/>
          <w:szCs w:val="20"/>
          <w:lang w:val="en-GB"/>
        </w:rPr>
        <w:t xml:space="preserve">) </w:t>
      </w:r>
      <w:r w:rsidR="00583CAB">
        <w:rPr>
          <w:sz w:val="20"/>
          <w:szCs w:val="20"/>
          <w:lang w:val="en-GB"/>
        </w:rPr>
        <w:t xml:space="preserve">Now consider the specific case of the </w:t>
      </w:r>
      <w:r w:rsidR="006A05A4">
        <w:rPr>
          <w:sz w:val="20"/>
          <w:szCs w:val="20"/>
          <w:lang w:val="en-GB"/>
        </w:rPr>
        <w:t>GOCE</w:t>
      </w:r>
      <w:r w:rsidR="00583CAB">
        <w:rPr>
          <w:sz w:val="20"/>
          <w:szCs w:val="20"/>
          <w:lang w:val="en-GB"/>
        </w:rPr>
        <w:t xml:space="preserve"> satellite. </w:t>
      </w:r>
      <w:r w:rsidR="00C20438" w:rsidRPr="00C333C9">
        <w:rPr>
          <w:sz w:val="20"/>
          <w:szCs w:val="20"/>
          <w:lang w:val="en-GB"/>
        </w:rPr>
        <w:t>Inspect file PRN</w:t>
      </w:r>
      <w:r w:rsidR="00C20438">
        <w:rPr>
          <w:sz w:val="20"/>
          <w:szCs w:val="20"/>
          <w:lang w:val="en-GB"/>
        </w:rPr>
        <w:t>_ID</w:t>
      </w:r>
      <w:r w:rsidR="00C20438" w:rsidRPr="00C333C9">
        <w:rPr>
          <w:sz w:val="20"/>
          <w:szCs w:val="20"/>
          <w:lang w:val="en-GB"/>
        </w:rPr>
        <w:t xml:space="preserve">.txt and explain why the PRN </w:t>
      </w:r>
      <w:r w:rsidR="00C20438">
        <w:rPr>
          <w:sz w:val="20"/>
          <w:szCs w:val="20"/>
          <w:lang w:val="en-GB"/>
        </w:rPr>
        <w:t>ID</w:t>
      </w:r>
      <w:r w:rsidR="00C20438" w:rsidRPr="00C333C9">
        <w:rPr>
          <w:sz w:val="20"/>
          <w:szCs w:val="20"/>
          <w:lang w:val="en-GB"/>
        </w:rPr>
        <w:t xml:space="preserve">s change over time. </w:t>
      </w:r>
      <w:r w:rsidR="00C20438" w:rsidRPr="00C333C9">
        <w:rPr>
          <w:b/>
          <w:bCs/>
          <w:sz w:val="20"/>
          <w:szCs w:val="20"/>
          <w:lang w:val="en-GB"/>
        </w:rPr>
        <w:t>(5 points)</w:t>
      </w:r>
    </w:p>
    <w:p w14:paraId="44A0CC32" w14:textId="77777777" w:rsidR="00C20438" w:rsidRPr="00C333C9" w:rsidRDefault="00C20438" w:rsidP="007005A8">
      <w:pPr>
        <w:jc w:val="both"/>
        <w:rPr>
          <w:b/>
          <w:bCs/>
          <w:sz w:val="20"/>
          <w:szCs w:val="20"/>
          <w:lang w:val="en-GB"/>
        </w:rPr>
      </w:pPr>
    </w:p>
    <w:p w14:paraId="7CEFD2D5" w14:textId="213B6299" w:rsidR="003C4BA5" w:rsidRPr="00C333C9" w:rsidRDefault="002B66C6" w:rsidP="003C4BA5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</w:t>
      </w:r>
      <w:r w:rsidR="003C4BA5" w:rsidRPr="00C333C9">
        <w:rPr>
          <w:sz w:val="20"/>
          <w:szCs w:val="20"/>
          <w:lang w:val="en-GB"/>
        </w:rPr>
        <w:t>)</w:t>
      </w:r>
      <w:r w:rsidR="003C4BA5" w:rsidRPr="00C333C9">
        <w:rPr>
          <w:lang w:val="en-GB"/>
        </w:rPr>
        <w:t xml:space="preserve"> </w:t>
      </w:r>
      <w:r w:rsidR="003C4BA5" w:rsidRPr="00C333C9">
        <w:rPr>
          <w:sz w:val="20"/>
          <w:szCs w:val="20"/>
          <w:lang w:val="en-GB"/>
        </w:rPr>
        <w:t xml:space="preserve">Assume that the </w:t>
      </w:r>
      <w:proofErr w:type="spellStart"/>
      <w:r w:rsidR="003C4BA5" w:rsidRPr="00C333C9">
        <w:rPr>
          <w:sz w:val="20"/>
          <w:szCs w:val="20"/>
          <w:lang w:val="en-GB"/>
        </w:rPr>
        <w:t>pseudorange</w:t>
      </w:r>
      <w:proofErr w:type="spellEnd"/>
      <w:r w:rsidR="003C4BA5" w:rsidRPr="00C333C9">
        <w:rPr>
          <w:sz w:val="20"/>
          <w:szCs w:val="20"/>
          <w:lang w:val="en-GB"/>
        </w:rPr>
        <w:t xml:space="preserve"> observations have </w:t>
      </w:r>
      <w:r w:rsidR="0073667F" w:rsidRPr="00C333C9">
        <w:rPr>
          <w:sz w:val="20"/>
          <w:szCs w:val="20"/>
          <w:lang w:val="en-GB"/>
        </w:rPr>
        <w:t>a</w:t>
      </w:r>
      <w:r w:rsidR="003C4BA5" w:rsidRPr="00C333C9">
        <w:rPr>
          <w:sz w:val="20"/>
          <w:szCs w:val="20"/>
          <w:lang w:val="en-GB"/>
        </w:rPr>
        <w:t xml:space="preserve"> </w:t>
      </w:r>
      <w:r w:rsidR="0017674E" w:rsidRPr="00C333C9">
        <w:rPr>
          <w:sz w:val="20"/>
          <w:szCs w:val="20"/>
          <w:lang w:val="en-GB"/>
        </w:rPr>
        <w:t xml:space="preserve">standard deviation </w:t>
      </w:r>
      <w:r w:rsidR="0073667F" w:rsidRPr="00C333C9">
        <w:rPr>
          <w:sz w:val="20"/>
          <w:szCs w:val="20"/>
          <w:lang w:val="en-GB"/>
        </w:rPr>
        <w:t xml:space="preserve">of </w:t>
      </w:r>
      <w:r w:rsidR="00BB6A67">
        <w:rPr>
          <w:sz w:val="20"/>
          <w:szCs w:val="20"/>
          <w:lang w:val="en-GB"/>
        </w:rPr>
        <w:t>3</w:t>
      </w:r>
      <w:r w:rsidR="0073667F" w:rsidRPr="00C333C9">
        <w:rPr>
          <w:sz w:val="20"/>
          <w:szCs w:val="20"/>
          <w:lang w:val="en-GB"/>
        </w:rPr>
        <w:t xml:space="preserve"> m </w:t>
      </w:r>
      <w:r w:rsidR="003C4BA5" w:rsidRPr="00C333C9">
        <w:rPr>
          <w:sz w:val="20"/>
          <w:szCs w:val="20"/>
          <w:lang w:val="en-GB"/>
        </w:rPr>
        <w:t xml:space="preserve">and </w:t>
      </w:r>
      <w:r w:rsidR="00E204F5">
        <w:rPr>
          <w:sz w:val="20"/>
          <w:szCs w:val="20"/>
          <w:lang w:val="en-GB"/>
        </w:rPr>
        <w:t>a correlation of 0.</w:t>
      </w:r>
      <w:r w:rsidR="0086725D">
        <w:rPr>
          <w:sz w:val="20"/>
          <w:szCs w:val="20"/>
          <w:lang w:val="en-GB"/>
        </w:rPr>
        <w:t>2</w:t>
      </w:r>
      <w:r w:rsidR="003C4BA5" w:rsidRPr="00C333C9">
        <w:rPr>
          <w:sz w:val="20"/>
          <w:szCs w:val="20"/>
          <w:lang w:val="en-GB"/>
        </w:rPr>
        <w:t xml:space="preserve">. </w:t>
      </w:r>
      <w:r w:rsidR="003B6902" w:rsidRPr="00C333C9">
        <w:rPr>
          <w:sz w:val="20"/>
          <w:szCs w:val="20"/>
          <w:lang w:val="en-GB"/>
        </w:rPr>
        <w:t>D</w:t>
      </w:r>
      <w:r w:rsidR="00672B7D" w:rsidRPr="00C333C9">
        <w:rPr>
          <w:sz w:val="20"/>
          <w:szCs w:val="20"/>
          <w:lang w:val="en-GB"/>
        </w:rPr>
        <w:t>escribe</w:t>
      </w:r>
      <w:r w:rsidR="003C4BA5" w:rsidRPr="00C333C9">
        <w:rPr>
          <w:sz w:val="20"/>
          <w:szCs w:val="20"/>
          <w:lang w:val="en-GB"/>
        </w:rPr>
        <w:t xml:space="preserve"> how you construct the observation covariance matrix</w:t>
      </w:r>
      <w:r w:rsidR="003B6902" w:rsidRPr="00C333C9">
        <w:rPr>
          <w:sz w:val="20"/>
          <w:szCs w:val="20"/>
          <w:lang w:val="en-GB"/>
        </w:rPr>
        <w:t xml:space="preserve"> and </w:t>
      </w:r>
      <w:r w:rsidR="00CD72F8" w:rsidRPr="00C333C9">
        <w:rPr>
          <w:sz w:val="20"/>
          <w:szCs w:val="20"/>
          <w:lang w:val="en-GB"/>
        </w:rPr>
        <w:t>report</w:t>
      </w:r>
      <w:r w:rsidR="007009F6" w:rsidRPr="00C333C9">
        <w:rPr>
          <w:sz w:val="20"/>
          <w:szCs w:val="20"/>
          <w:lang w:val="en-GB"/>
        </w:rPr>
        <w:t xml:space="preserve"> the</w:t>
      </w:r>
      <w:r w:rsidR="003B6902" w:rsidRPr="00C333C9">
        <w:rPr>
          <w:sz w:val="20"/>
          <w:szCs w:val="20"/>
          <w:lang w:val="en-GB"/>
        </w:rPr>
        <w:t xml:space="preserve"> </w:t>
      </w:r>
      <w:r w:rsidR="00632E51" w:rsidRPr="00C333C9">
        <w:rPr>
          <w:sz w:val="20"/>
          <w:szCs w:val="20"/>
          <w:lang w:val="en-GB"/>
        </w:rPr>
        <w:t>matrix</w:t>
      </w:r>
      <w:r w:rsidR="003C4BA5" w:rsidRPr="00C333C9">
        <w:rPr>
          <w:sz w:val="20"/>
          <w:szCs w:val="20"/>
          <w:lang w:val="en-GB"/>
        </w:rPr>
        <w:t xml:space="preserve">. </w:t>
      </w:r>
      <w:r w:rsidR="003C4BA5" w:rsidRPr="00C333C9">
        <w:rPr>
          <w:b/>
          <w:bCs/>
          <w:sz w:val="20"/>
          <w:szCs w:val="20"/>
          <w:lang w:val="en-GB"/>
        </w:rPr>
        <w:t>(5 points)</w:t>
      </w:r>
    </w:p>
    <w:p w14:paraId="5B5359A2" w14:textId="77777777" w:rsidR="001B6043" w:rsidRPr="00C333C9" w:rsidRDefault="001B6043" w:rsidP="007005A8">
      <w:pPr>
        <w:jc w:val="both"/>
        <w:rPr>
          <w:sz w:val="20"/>
          <w:szCs w:val="20"/>
          <w:lang w:val="en-GB"/>
        </w:rPr>
      </w:pPr>
    </w:p>
    <w:p w14:paraId="001CEBF5" w14:textId="3ADF8958" w:rsidR="005B7B8C" w:rsidRPr="00C333C9" w:rsidRDefault="002B66C6" w:rsidP="007005A8">
      <w:pPr>
        <w:jc w:val="both"/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</w:t>
      </w:r>
      <w:r w:rsidR="00E17880" w:rsidRPr="00C333C9">
        <w:rPr>
          <w:sz w:val="20"/>
          <w:szCs w:val="20"/>
          <w:lang w:val="en-GB"/>
        </w:rPr>
        <w:t xml:space="preserve">) </w:t>
      </w:r>
      <w:r w:rsidR="00257CFF" w:rsidRPr="00C333C9">
        <w:rPr>
          <w:sz w:val="20"/>
          <w:szCs w:val="20"/>
          <w:lang w:val="en-GB"/>
        </w:rPr>
        <w:t xml:space="preserve">Linearize the </w:t>
      </w:r>
      <w:r w:rsidR="00F03529" w:rsidRPr="00C333C9">
        <w:rPr>
          <w:sz w:val="20"/>
          <w:szCs w:val="20"/>
          <w:lang w:val="en-GB"/>
        </w:rPr>
        <w:t>observation equation</w:t>
      </w:r>
      <w:r w:rsidR="00D25EE9" w:rsidRPr="00C333C9">
        <w:rPr>
          <w:sz w:val="20"/>
          <w:szCs w:val="20"/>
          <w:lang w:val="en-GB"/>
        </w:rPr>
        <w:t xml:space="preserve"> </w:t>
      </w:r>
      <w:r w:rsidR="0076787D" w:rsidRPr="00C333C9">
        <w:rPr>
          <w:sz w:val="20"/>
          <w:szCs w:val="20"/>
          <w:lang w:val="en-GB"/>
        </w:rPr>
        <w:t xml:space="preserve">for </w:t>
      </w:r>
      <w:r w:rsidR="00294CB8" w:rsidRPr="00C333C9">
        <w:rPr>
          <w:sz w:val="20"/>
          <w:szCs w:val="20"/>
          <w:lang w:val="en-GB"/>
        </w:rPr>
        <w:t>one pseudo-range observation</w:t>
      </w:r>
      <w:r w:rsidR="00F73C5E" w:rsidRPr="00C333C9">
        <w:rPr>
          <w:sz w:val="20"/>
          <w:szCs w:val="20"/>
          <w:lang w:val="en-GB"/>
        </w:rPr>
        <w:t>.</w:t>
      </w:r>
      <w:r w:rsidR="00D25EE9" w:rsidRPr="00C333C9">
        <w:rPr>
          <w:sz w:val="20"/>
          <w:szCs w:val="20"/>
          <w:lang w:val="en-GB"/>
        </w:rPr>
        <w:t xml:space="preserve"> The parameters are the </w:t>
      </w:r>
      <w:r w:rsidR="00C87816">
        <w:rPr>
          <w:sz w:val="20"/>
          <w:szCs w:val="20"/>
          <w:lang w:val="en-GB"/>
        </w:rPr>
        <w:t>G</w:t>
      </w:r>
      <w:r w:rsidR="00236DB2">
        <w:rPr>
          <w:sz w:val="20"/>
          <w:szCs w:val="20"/>
          <w:lang w:val="en-GB"/>
        </w:rPr>
        <w:t xml:space="preserve">OCE </w:t>
      </w:r>
      <w:proofErr w:type="gramStart"/>
      <w:r w:rsidR="00D25EE9" w:rsidRPr="00C333C9">
        <w:rPr>
          <w:sz w:val="20"/>
          <w:szCs w:val="20"/>
          <w:lang w:val="en-GB"/>
        </w:rPr>
        <w:t>position</w:t>
      </w:r>
      <w:proofErr w:type="gramEnd"/>
      <w:r w:rsidR="00304893">
        <w:rPr>
          <w:sz w:val="20"/>
          <w:szCs w:val="20"/>
          <w:lang w:val="en-GB"/>
        </w:rPr>
        <w:t xml:space="preserve"> and the receiver clock offset</w:t>
      </w:r>
      <w:r w:rsidR="00D25EE9" w:rsidRPr="00C333C9">
        <w:rPr>
          <w:sz w:val="20"/>
          <w:szCs w:val="20"/>
          <w:lang w:val="en-GB"/>
        </w:rPr>
        <w:t>.</w:t>
      </w:r>
      <w:r w:rsidR="00C13688" w:rsidRPr="00C333C9">
        <w:rPr>
          <w:sz w:val="20"/>
          <w:szCs w:val="20"/>
          <w:lang w:val="en-GB"/>
        </w:rPr>
        <w:t xml:space="preserve"> </w:t>
      </w:r>
      <w:r w:rsidR="00944E2C" w:rsidRPr="00C333C9">
        <w:rPr>
          <w:sz w:val="20"/>
          <w:szCs w:val="20"/>
          <w:lang w:val="en-GB"/>
        </w:rPr>
        <w:t xml:space="preserve">Select values for the initial parameter vector that are not zero, i.e., </w:t>
      </w:r>
      <w:r w:rsidR="00944E2C" w:rsidRPr="00C333C9">
        <w:rPr>
          <w:b/>
          <w:bCs/>
          <w:i/>
          <w:iCs/>
          <w:sz w:val="20"/>
          <w:szCs w:val="20"/>
          <w:lang w:val="en-GB"/>
        </w:rPr>
        <w:t>x</w:t>
      </w:r>
      <w:r w:rsidR="00944E2C" w:rsidRPr="00C333C9">
        <w:rPr>
          <w:sz w:val="20"/>
          <w:szCs w:val="20"/>
          <w:vertAlign w:val="subscript"/>
          <w:lang w:val="en-GB"/>
        </w:rPr>
        <w:t>0</w:t>
      </w:r>
      <w:r w:rsidR="00944E2C" w:rsidRPr="00C333C9">
        <w:rPr>
          <w:lang w:val="en-GB"/>
        </w:rPr>
        <w:t xml:space="preserve"> </w:t>
      </w:r>
      <w:r w:rsidR="00944E2C" w:rsidRPr="00C333C9">
        <w:rPr>
          <w:sz w:val="20"/>
          <w:szCs w:val="20"/>
          <w:lang w:val="en-GB"/>
        </w:rPr>
        <w:t xml:space="preserve">≠ 0. </w:t>
      </w:r>
      <w:r w:rsidR="00C13688" w:rsidRPr="00923B62">
        <w:rPr>
          <w:sz w:val="20"/>
          <w:szCs w:val="20"/>
          <w:lang w:val="en-GB"/>
        </w:rPr>
        <w:t xml:space="preserve">Report the values of the linearised observation equation for the first epoch (vectors </w:t>
      </w:r>
      <w:r w:rsidR="00C13688" w:rsidRPr="00923B62">
        <w:rPr>
          <w:b/>
          <w:bCs/>
          <w:i/>
          <w:iCs/>
          <w:sz w:val="20"/>
          <w:szCs w:val="20"/>
          <w:lang w:val="en-GB"/>
        </w:rPr>
        <w:t>x</w:t>
      </w:r>
      <w:r w:rsidR="00C13688" w:rsidRPr="00923B62">
        <w:rPr>
          <w:sz w:val="20"/>
          <w:szCs w:val="20"/>
          <w:vertAlign w:val="subscript"/>
          <w:lang w:val="en-GB"/>
        </w:rPr>
        <w:t>0</w:t>
      </w:r>
      <w:r w:rsidR="00C13688" w:rsidRPr="00923B62">
        <w:rPr>
          <w:sz w:val="20"/>
          <w:szCs w:val="20"/>
          <w:lang w:val="en-GB"/>
        </w:rPr>
        <w:t xml:space="preserve">, </w:t>
      </w:r>
      <w:r w:rsidR="005A0F9F" w:rsidRPr="00923B62">
        <w:rPr>
          <w:b/>
          <w:bCs/>
          <w:i/>
          <w:iCs/>
          <w:sz w:val="20"/>
          <w:szCs w:val="20"/>
          <w:lang w:val="en-GB"/>
        </w:rPr>
        <w:t>f</w:t>
      </w:r>
      <w:r w:rsidR="00C13688" w:rsidRPr="00923B62">
        <w:rPr>
          <w:sz w:val="20"/>
          <w:szCs w:val="20"/>
          <w:lang w:val="en-GB"/>
        </w:rPr>
        <w:t>(</w:t>
      </w:r>
      <w:r w:rsidR="00C13688" w:rsidRPr="00923B62">
        <w:rPr>
          <w:b/>
          <w:bCs/>
          <w:i/>
          <w:iCs/>
          <w:sz w:val="20"/>
          <w:szCs w:val="20"/>
          <w:lang w:val="en-GB"/>
        </w:rPr>
        <w:t>x</w:t>
      </w:r>
      <w:r w:rsidR="00C13688" w:rsidRPr="00923B62">
        <w:rPr>
          <w:sz w:val="20"/>
          <w:szCs w:val="20"/>
          <w:vertAlign w:val="subscript"/>
          <w:lang w:val="en-GB"/>
        </w:rPr>
        <w:t>0</w:t>
      </w:r>
      <w:r w:rsidR="00C13688" w:rsidRPr="00923B62">
        <w:rPr>
          <w:sz w:val="20"/>
          <w:szCs w:val="20"/>
          <w:lang w:val="en-GB"/>
        </w:rPr>
        <w:t xml:space="preserve">), </w:t>
      </w:r>
      <w:r w:rsidR="00C13688" w:rsidRPr="00923B62">
        <w:rPr>
          <w:b/>
          <w:bCs/>
          <w:i/>
          <w:iCs/>
          <w:sz w:val="20"/>
          <w:szCs w:val="20"/>
          <w:lang w:val="en-GB"/>
        </w:rPr>
        <w:t>y</w:t>
      </w:r>
      <w:r w:rsidR="00C13688" w:rsidRPr="00923B62">
        <w:rPr>
          <w:sz w:val="20"/>
          <w:szCs w:val="20"/>
          <w:lang w:val="en-GB"/>
        </w:rPr>
        <w:t xml:space="preserve">, and matrix </w:t>
      </w:r>
      <w:r w:rsidR="00C13688" w:rsidRPr="00923B62">
        <w:rPr>
          <w:b/>
          <w:bCs/>
          <w:i/>
          <w:iCs/>
          <w:sz w:val="20"/>
          <w:szCs w:val="20"/>
          <w:lang w:val="en-GB"/>
        </w:rPr>
        <w:t>H</w:t>
      </w:r>
      <w:r w:rsidR="00C13688" w:rsidRPr="00923B62">
        <w:rPr>
          <w:sz w:val="20"/>
          <w:szCs w:val="20"/>
          <w:lang w:val="en-GB"/>
        </w:rPr>
        <w:t>).</w:t>
      </w:r>
      <w:r w:rsidR="00294CB8" w:rsidRPr="00C333C9">
        <w:rPr>
          <w:sz w:val="20"/>
          <w:szCs w:val="20"/>
          <w:lang w:val="en-GB"/>
        </w:rPr>
        <w:t xml:space="preserve"> </w:t>
      </w:r>
      <w:r w:rsidR="00D01DEC" w:rsidRPr="00C333C9">
        <w:rPr>
          <w:b/>
          <w:bCs/>
          <w:sz w:val="20"/>
          <w:szCs w:val="20"/>
          <w:lang w:val="en-GB"/>
        </w:rPr>
        <w:t>(</w:t>
      </w:r>
      <w:r w:rsidR="00165210" w:rsidRPr="00C333C9">
        <w:rPr>
          <w:b/>
          <w:bCs/>
          <w:sz w:val="20"/>
          <w:szCs w:val="20"/>
          <w:lang w:val="en-GB"/>
        </w:rPr>
        <w:t>10</w:t>
      </w:r>
      <w:r w:rsidR="00D01DEC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6687A635" w14:textId="77777777" w:rsidR="001177CC" w:rsidRPr="00C333C9" w:rsidRDefault="001177CC" w:rsidP="007005A8">
      <w:pPr>
        <w:jc w:val="both"/>
        <w:rPr>
          <w:sz w:val="20"/>
          <w:szCs w:val="20"/>
          <w:lang w:val="en-GB"/>
        </w:rPr>
      </w:pPr>
    </w:p>
    <w:p w14:paraId="1F664F55" w14:textId="2A199C7F" w:rsidR="0057568B" w:rsidRPr="00C333C9" w:rsidRDefault="002B66C6" w:rsidP="0046209E">
      <w:pPr>
        <w:jc w:val="both"/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</w:t>
      </w:r>
      <w:r w:rsidR="00B94E94" w:rsidRPr="00C333C9">
        <w:rPr>
          <w:sz w:val="20"/>
          <w:szCs w:val="20"/>
          <w:lang w:val="en-GB"/>
        </w:rPr>
        <w:t>) Implement your code for the least-squares adjustment</w:t>
      </w:r>
      <w:r w:rsidR="00850928" w:rsidRPr="00C333C9">
        <w:rPr>
          <w:sz w:val="20"/>
          <w:szCs w:val="20"/>
          <w:lang w:val="en-GB"/>
        </w:rPr>
        <w:t xml:space="preserve"> </w:t>
      </w:r>
      <w:r w:rsidR="00DF0030" w:rsidRPr="00C333C9">
        <w:rPr>
          <w:sz w:val="20"/>
          <w:szCs w:val="20"/>
          <w:lang w:val="en-GB"/>
        </w:rPr>
        <w:t>based</w:t>
      </w:r>
      <w:r w:rsidR="00524371" w:rsidRPr="00C333C9">
        <w:rPr>
          <w:sz w:val="20"/>
          <w:szCs w:val="20"/>
          <w:lang w:val="en-GB"/>
        </w:rPr>
        <w:t xml:space="preserve"> </w:t>
      </w:r>
      <w:r w:rsidR="00DF0030" w:rsidRPr="00C333C9">
        <w:rPr>
          <w:sz w:val="20"/>
          <w:szCs w:val="20"/>
          <w:lang w:val="en-GB"/>
        </w:rPr>
        <w:t xml:space="preserve">on </w:t>
      </w:r>
      <w:r w:rsidR="00524371" w:rsidRPr="00C333C9">
        <w:rPr>
          <w:sz w:val="20"/>
          <w:szCs w:val="20"/>
          <w:lang w:val="en-GB"/>
        </w:rPr>
        <w:t xml:space="preserve">tasks </w:t>
      </w:r>
      <w:r>
        <w:rPr>
          <w:sz w:val="20"/>
          <w:szCs w:val="20"/>
          <w:lang w:val="en-GB"/>
        </w:rPr>
        <w:t>c</w:t>
      </w:r>
      <w:r w:rsidR="00567DBC">
        <w:rPr>
          <w:sz w:val="20"/>
          <w:szCs w:val="20"/>
          <w:lang w:val="en-GB"/>
        </w:rPr>
        <w:t xml:space="preserve"> and</w:t>
      </w:r>
      <w:r w:rsidR="00524371" w:rsidRPr="00C333C9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d</w:t>
      </w:r>
      <w:r w:rsidR="00524371" w:rsidRPr="00C333C9">
        <w:rPr>
          <w:sz w:val="20"/>
          <w:szCs w:val="20"/>
          <w:lang w:val="en-GB"/>
        </w:rPr>
        <w:t>. U</w:t>
      </w:r>
      <w:r w:rsidR="00850928" w:rsidRPr="00C333C9">
        <w:rPr>
          <w:sz w:val="20"/>
          <w:szCs w:val="20"/>
          <w:lang w:val="en-GB"/>
        </w:rPr>
        <w:t xml:space="preserve">se </w:t>
      </w:r>
      <w:r w:rsidR="00524371" w:rsidRPr="00C333C9">
        <w:rPr>
          <w:sz w:val="20"/>
          <w:szCs w:val="20"/>
          <w:lang w:val="en-GB"/>
        </w:rPr>
        <w:t>your code</w:t>
      </w:r>
      <w:r w:rsidR="00850928" w:rsidRPr="00C333C9">
        <w:rPr>
          <w:sz w:val="20"/>
          <w:szCs w:val="20"/>
          <w:lang w:val="en-GB"/>
        </w:rPr>
        <w:t xml:space="preserve"> </w:t>
      </w:r>
      <w:r w:rsidR="008B765F" w:rsidRPr="00C333C9">
        <w:rPr>
          <w:sz w:val="20"/>
          <w:szCs w:val="20"/>
          <w:lang w:val="en-GB"/>
        </w:rPr>
        <w:t xml:space="preserve">to estimate the </w:t>
      </w:r>
      <w:r w:rsidR="00436E27">
        <w:rPr>
          <w:sz w:val="20"/>
          <w:szCs w:val="20"/>
          <w:lang w:val="en-GB"/>
        </w:rPr>
        <w:t>G</w:t>
      </w:r>
      <w:r w:rsidR="006A05A4">
        <w:rPr>
          <w:sz w:val="20"/>
          <w:szCs w:val="20"/>
          <w:lang w:val="en-GB"/>
        </w:rPr>
        <w:t>OCE</w:t>
      </w:r>
      <w:r w:rsidR="008B765F" w:rsidRPr="00C333C9">
        <w:rPr>
          <w:sz w:val="20"/>
          <w:szCs w:val="20"/>
          <w:lang w:val="en-GB"/>
        </w:rPr>
        <w:t xml:space="preserve"> positions </w:t>
      </w:r>
      <w:r w:rsidR="00274403" w:rsidRPr="00C333C9">
        <w:rPr>
          <w:sz w:val="20"/>
          <w:szCs w:val="20"/>
          <w:lang w:val="en-GB"/>
        </w:rPr>
        <w:t>at</w:t>
      </w:r>
      <w:r w:rsidR="00521DD8" w:rsidRPr="00C333C9">
        <w:rPr>
          <w:sz w:val="20"/>
          <w:szCs w:val="20"/>
          <w:lang w:val="en-GB"/>
        </w:rPr>
        <w:t xml:space="preserve"> all epochs</w:t>
      </w:r>
      <w:r w:rsidR="008B765F" w:rsidRPr="00C333C9">
        <w:rPr>
          <w:sz w:val="20"/>
          <w:szCs w:val="20"/>
          <w:lang w:val="en-GB"/>
        </w:rPr>
        <w:t>.</w:t>
      </w:r>
      <w:r w:rsidR="00B94E94" w:rsidRPr="00C333C9">
        <w:rPr>
          <w:sz w:val="20"/>
          <w:szCs w:val="20"/>
          <w:lang w:val="en-GB"/>
        </w:rPr>
        <w:t xml:space="preserve"> </w:t>
      </w:r>
      <w:r w:rsidR="004A5F12" w:rsidRPr="00C333C9">
        <w:rPr>
          <w:sz w:val="20"/>
          <w:szCs w:val="20"/>
          <w:lang w:val="en-GB"/>
        </w:rPr>
        <w:t>I</w:t>
      </w:r>
      <w:r w:rsidR="00726D2E" w:rsidRPr="00C333C9">
        <w:rPr>
          <w:sz w:val="20"/>
          <w:szCs w:val="20"/>
          <w:lang w:val="en-GB"/>
        </w:rPr>
        <w:t xml:space="preserve">nclude </w:t>
      </w:r>
      <w:r w:rsidR="004A5F12" w:rsidRPr="00C333C9">
        <w:rPr>
          <w:sz w:val="20"/>
          <w:szCs w:val="20"/>
          <w:lang w:val="en-GB"/>
        </w:rPr>
        <w:t xml:space="preserve">only </w:t>
      </w:r>
      <w:r w:rsidR="00726D2E" w:rsidRPr="00C333C9">
        <w:rPr>
          <w:sz w:val="20"/>
          <w:szCs w:val="20"/>
          <w:lang w:val="en-GB"/>
        </w:rPr>
        <w:t>the correction</w:t>
      </w:r>
      <w:r w:rsidR="008039DE">
        <w:rPr>
          <w:sz w:val="20"/>
          <w:szCs w:val="20"/>
          <w:lang w:val="en-GB"/>
        </w:rPr>
        <w:t>s</w:t>
      </w:r>
      <w:r w:rsidR="00726D2E" w:rsidRPr="00C333C9">
        <w:rPr>
          <w:sz w:val="20"/>
          <w:szCs w:val="20"/>
          <w:lang w:val="en-GB"/>
        </w:rPr>
        <w:t xml:space="preserve"> for the </w:t>
      </w:r>
      <w:r w:rsidR="00117F7C">
        <w:rPr>
          <w:sz w:val="20"/>
          <w:szCs w:val="20"/>
          <w:lang w:val="en-GB"/>
        </w:rPr>
        <w:t>transmitter</w:t>
      </w:r>
      <w:r w:rsidR="00726D2E" w:rsidRPr="00C333C9">
        <w:rPr>
          <w:sz w:val="20"/>
          <w:szCs w:val="20"/>
          <w:lang w:val="en-GB"/>
        </w:rPr>
        <w:t xml:space="preserve"> </w:t>
      </w:r>
      <w:r w:rsidR="008403DB">
        <w:rPr>
          <w:sz w:val="20"/>
          <w:szCs w:val="20"/>
          <w:lang w:val="en-GB"/>
        </w:rPr>
        <w:t xml:space="preserve">and receiver </w:t>
      </w:r>
      <w:r w:rsidR="00726D2E" w:rsidRPr="00C333C9">
        <w:rPr>
          <w:sz w:val="20"/>
          <w:szCs w:val="20"/>
          <w:lang w:val="en-GB"/>
        </w:rPr>
        <w:t xml:space="preserve">clock offsets </w:t>
      </w:r>
      <w:r w:rsidR="004A5F12" w:rsidRPr="00C333C9">
        <w:rPr>
          <w:sz w:val="20"/>
          <w:szCs w:val="20"/>
          <w:lang w:val="en-GB"/>
        </w:rPr>
        <w:t xml:space="preserve">in the model for the </w:t>
      </w:r>
      <w:proofErr w:type="spellStart"/>
      <w:r w:rsidR="00726D2E" w:rsidRPr="00C333C9">
        <w:rPr>
          <w:sz w:val="20"/>
          <w:szCs w:val="20"/>
          <w:lang w:val="en-GB"/>
        </w:rPr>
        <w:t>p</w:t>
      </w:r>
      <w:r w:rsidR="00996E46" w:rsidRPr="00C333C9">
        <w:rPr>
          <w:sz w:val="20"/>
          <w:szCs w:val="20"/>
          <w:lang w:val="en-GB"/>
        </w:rPr>
        <w:t>seudoranges</w:t>
      </w:r>
      <w:proofErr w:type="spellEnd"/>
      <w:r w:rsidR="00996E46" w:rsidRPr="00C333C9">
        <w:rPr>
          <w:sz w:val="20"/>
          <w:szCs w:val="20"/>
          <w:lang w:val="en-GB"/>
        </w:rPr>
        <w:t>.</w:t>
      </w:r>
      <w:r w:rsidR="00014377" w:rsidRPr="00C333C9">
        <w:rPr>
          <w:sz w:val="20"/>
          <w:szCs w:val="20"/>
          <w:lang w:val="en-GB"/>
        </w:rPr>
        <w:t xml:space="preserve"> </w:t>
      </w:r>
      <w:r w:rsidR="00AA18AB">
        <w:rPr>
          <w:sz w:val="20"/>
          <w:szCs w:val="20"/>
          <w:lang w:val="en-GB"/>
        </w:rPr>
        <w:t xml:space="preserve">Use all </w:t>
      </w:r>
      <w:proofErr w:type="spellStart"/>
      <w:r w:rsidR="007A79B6" w:rsidRPr="00C333C9">
        <w:rPr>
          <w:sz w:val="20"/>
          <w:szCs w:val="20"/>
          <w:lang w:val="en-GB"/>
        </w:rPr>
        <w:t>pseudorange</w:t>
      </w:r>
      <w:proofErr w:type="spellEnd"/>
      <w:r w:rsidR="008935D9">
        <w:rPr>
          <w:sz w:val="20"/>
          <w:szCs w:val="20"/>
          <w:lang w:val="en-GB"/>
        </w:rPr>
        <w:t xml:space="preserve"> measurement</w:t>
      </w:r>
      <w:r w:rsidR="007A79B6" w:rsidRPr="00C333C9">
        <w:rPr>
          <w:sz w:val="20"/>
          <w:szCs w:val="20"/>
          <w:lang w:val="en-GB"/>
        </w:rPr>
        <w:t>s</w:t>
      </w:r>
      <w:r w:rsidR="007A79B6">
        <w:rPr>
          <w:sz w:val="20"/>
          <w:szCs w:val="20"/>
          <w:lang w:val="en-GB"/>
        </w:rPr>
        <w:t xml:space="preserve"> </w:t>
      </w:r>
      <w:r w:rsidR="00AA18AB">
        <w:rPr>
          <w:sz w:val="20"/>
          <w:szCs w:val="20"/>
          <w:lang w:val="en-GB"/>
        </w:rPr>
        <w:t>and consider</w:t>
      </w:r>
      <w:r w:rsidR="00014377" w:rsidRPr="00C333C9">
        <w:rPr>
          <w:sz w:val="20"/>
          <w:szCs w:val="20"/>
          <w:lang w:val="en-GB"/>
        </w:rPr>
        <w:t xml:space="preserve"> that the </w:t>
      </w:r>
      <w:r w:rsidR="00521C84">
        <w:rPr>
          <w:sz w:val="20"/>
          <w:szCs w:val="20"/>
          <w:lang w:val="en-GB"/>
        </w:rPr>
        <w:t>G</w:t>
      </w:r>
      <w:r w:rsidR="006A05A4">
        <w:rPr>
          <w:sz w:val="20"/>
          <w:szCs w:val="20"/>
          <w:lang w:val="en-GB"/>
        </w:rPr>
        <w:t>OCE</w:t>
      </w:r>
      <w:r w:rsidR="00014377" w:rsidRPr="00C333C9">
        <w:rPr>
          <w:sz w:val="20"/>
          <w:szCs w:val="20"/>
          <w:lang w:val="en-GB"/>
        </w:rPr>
        <w:t xml:space="preserve"> </w:t>
      </w:r>
      <w:r w:rsidR="00EA5E61">
        <w:rPr>
          <w:sz w:val="20"/>
          <w:szCs w:val="20"/>
          <w:lang w:val="en-GB"/>
        </w:rPr>
        <w:t xml:space="preserve">GPS </w:t>
      </w:r>
      <w:r w:rsidR="00014377" w:rsidRPr="00C333C9">
        <w:rPr>
          <w:sz w:val="20"/>
          <w:szCs w:val="20"/>
          <w:lang w:val="en-GB"/>
        </w:rPr>
        <w:t xml:space="preserve">receiver </w:t>
      </w:r>
      <w:r w:rsidR="00334DB2">
        <w:rPr>
          <w:sz w:val="20"/>
          <w:szCs w:val="20"/>
          <w:lang w:val="en-GB"/>
        </w:rPr>
        <w:t>tracks</w:t>
      </w:r>
      <w:r w:rsidR="005769AF" w:rsidRPr="00C333C9">
        <w:rPr>
          <w:sz w:val="20"/>
          <w:szCs w:val="20"/>
          <w:lang w:val="en-GB"/>
        </w:rPr>
        <w:t xml:space="preserve"> </w:t>
      </w:r>
      <w:r w:rsidR="00773137">
        <w:rPr>
          <w:sz w:val="20"/>
          <w:szCs w:val="20"/>
          <w:lang w:val="en-GB"/>
        </w:rPr>
        <w:t xml:space="preserve">different </w:t>
      </w:r>
      <w:r w:rsidR="00014377" w:rsidRPr="00C333C9">
        <w:rPr>
          <w:sz w:val="20"/>
          <w:szCs w:val="20"/>
          <w:lang w:val="en-GB"/>
        </w:rPr>
        <w:t>GPS satellites</w:t>
      </w:r>
      <w:r w:rsidR="00773137">
        <w:rPr>
          <w:sz w:val="20"/>
          <w:szCs w:val="20"/>
          <w:lang w:val="en-GB"/>
        </w:rPr>
        <w:t xml:space="preserve"> over time</w:t>
      </w:r>
      <w:r w:rsidR="0054525F" w:rsidRPr="00C333C9">
        <w:rPr>
          <w:sz w:val="20"/>
          <w:szCs w:val="20"/>
          <w:lang w:val="en-GB"/>
        </w:rPr>
        <w:t xml:space="preserve">. In the provided files, the </w:t>
      </w:r>
      <w:r w:rsidR="008F25EF" w:rsidRPr="00C333C9">
        <w:rPr>
          <w:sz w:val="20"/>
          <w:szCs w:val="20"/>
          <w:lang w:val="en-GB"/>
        </w:rPr>
        <w:t xml:space="preserve">PRN </w:t>
      </w:r>
      <w:r w:rsidR="00AE6DBD">
        <w:rPr>
          <w:sz w:val="20"/>
          <w:szCs w:val="20"/>
          <w:lang w:val="en-GB"/>
        </w:rPr>
        <w:t xml:space="preserve">ID </w:t>
      </w:r>
      <w:r w:rsidR="001B2B96" w:rsidRPr="00C333C9">
        <w:rPr>
          <w:sz w:val="20"/>
          <w:szCs w:val="20"/>
          <w:lang w:val="en-GB"/>
        </w:rPr>
        <w:t>is</w:t>
      </w:r>
      <w:r w:rsidR="00400E45" w:rsidRPr="00C333C9">
        <w:rPr>
          <w:sz w:val="20"/>
          <w:szCs w:val="20"/>
          <w:lang w:val="en-GB"/>
        </w:rPr>
        <w:t xml:space="preserve"> </w:t>
      </w:r>
      <w:r w:rsidR="001B2B96" w:rsidRPr="00C333C9">
        <w:rPr>
          <w:sz w:val="20"/>
          <w:szCs w:val="20"/>
          <w:lang w:val="en-GB"/>
        </w:rPr>
        <w:t xml:space="preserve">zero </w:t>
      </w:r>
      <w:r w:rsidR="008F25EF" w:rsidRPr="00C333C9">
        <w:rPr>
          <w:sz w:val="20"/>
          <w:szCs w:val="20"/>
          <w:lang w:val="en-GB"/>
        </w:rPr>
        <w:t xml:space="preserve">when </w:t>
      </w:r>
      <w:r w:rsidR="00BB334A" w:rsidRPr="00C333C9">
        <w:rPr>
          <w:sz w:val="20"/>
          <w:szCs w:val="20"/>
          <w:lang w:val="en-GB"/>
        </w:rPr>
        <w:t>no GPS satellite is tracked</w:t>
      </w:r>
      <w:r w:rsidR="00014377" w:rsidRPr="00C333C9">
        <w:rPr>
          <w:sz w:val="20"/>
          <w:szCs w:val="20"/>
          <w:lang w:val="en-GB"/>
        </w:rPr>
        <w:t>.</w:t>
      </w:r>
      <w:r w:rsidR="00D01DEC" w:rsidRPr="00C333C9">
        <w:rPr>
          <w:sz w:val="20"/>
          <w:szCs w:val="20"/>
          <w:lang w:val="en-GB"/>
        </w:rPr>
        <w:t xml:space="preserve"> </w:t>
      </w:r>
      <w:r w:rsidR="00D01DEC" w:rsidRPr="00C333C9">
        <w:rPr>
          <w:b/>
          <w:bCs/>
          <w:sz w:val="20"/>
          <w:szCs w:val="20"/>
          <w:lang w:val="en-GB"/>
        </w:rPr>
        <w:t>(</w:t>
      </w:r>
      <w:r w:rsidR="007D72D2">
        <w:rPr>
          <w:b/>
          <w:bCs/>
          <w:sz w:val="20"/>
          <w:szCs w:val="20"/>
          <w:lang w:val="en-GB"/>
        </w:rPr>
        <w:t>20</w:t>
      </w:r>
      <w:r w:rsidR="00D01DEC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530DEE47" w14:textId="313B59BB" w:rsidR="00002625" w:rsidRPr="00C333C9" w:rsidRDefault="00002625" w:rsidP="00002625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>Show the difference between your estimated positions and the precise orbit in a</w:t>
      </w:r>
      <w:r w:rsidR="002A1E8A">
        <w:rPr>
          <w:sz w:val="20"/>
          <w:szCs w:val="20"/>
          <w:lang w:val="en-GB"/>
        </w:rPr>
        <w:t xml:space="preserve"> figure</w:t>
      </w:r>
      <w:r w:rsidRPr="00C333C9">
        <w:rPr>
          <w:sz w:val="20"/>
          <w:szCs w:val="20"/>
          <w:lang w:val="en-GB"/>
        </w:rPr>
        <w:t>.</w:t>
      </w:r>
      <w:r w:rsidR="00780A37">
        <w:rPr>
          <w:sz w:val="20"/>
          <w:szCs w:val="20"/>
          <w:lang w:val="en-GB"/>
        </w:rPr>
        <w:t xml:space="preserve"> </w:t>
      </w:r>
      <w:r w:rsidR="004E4BAC">
        <w:rPr>
          <w:sz w:val="20"/>
          <w:szCs w:val="20"/>
          <w:lang w:val="en-GB"/>
        </w:rPr>
        <w:t>Briefly describe the figure</w:t>
      </w:r>
      <w:r w:rsidR="003F3601">
        <w:rPr>
          <w:sz w:val="20"/>
          <w:szCs w:val="20"/>
          <w:lang w:val="en-GB"/>
        </w:rPr>
        <w:t>.</w:t>
      </w:r>
    </w:p>
    <w:p w14:paraId="587B0743" w14:textId="1C0203C5" w:rsidR="00002625" w:rsidRPr="00C333C9" w:rsidRDefault="00002625" w:rsidP="00002625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>Report the estimated positions for the first four epochs in a table with cm precision.</w:t>
      </w:r>
    </w:p>
    <w:p w14:paraId="43E56985" w14:textId="4DEB4C54" w:rsidR="00002625" w:rsidRPr="00C333C9" w:rsidRDefault="00856B6A" w:rsidP="0046209E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GB"/>
        </w:rPr>
      </w:pPr>
      <w:r w:rsidRPr="00C333C9">
        <w:rPr>
          <w:rFonts w:ascii="Calibri" w:hAnsi="Calibri"/>
          <w:sz w:val="20"/>
          <w:szCs w:val="20"/>
          <w:lang w:val="en-GB"/>
        </w:rPr>
        <w:t>Describe how you decide when to stop the iterations of the iterative least squares procedure.</w:t>
      </w:r>
    </w:p>
    <w:p w14:paraId="6561F854" w14:textId="77777777" w:rsidR="00956F86" w:rsidRDefault="00956F86" w:rsidP="007005A8">
      <w:pPr>
        <w:jc w:val="both"/>
        <w:rPr>
          <w:sz w:val="20"/>
          <w:szCs w:val="20"/>
          <w:lang w:val="en-GB"/>
        </w:rPr>
      </w:pPr>
    </w:p>
    <w:p w14:paraId="249EE3AF" w14:textId="0090C8E5" w:rsidR="007B02CE" w:rsidRPr="007B02CE" w:rsidRDefault="007B02CE" w:rsidP="007005A8">
      <w:pPr>
        <w:jc w:val="both"/>
        <w:rPr>
          <w:i/>
          <w:iCs/>
          <w:sz w:val="20"/>
          <w:szCs w:val="20"/>
          <w:lang w:val="en-GB"/>
        </w:rPr>
      </w:pPr>
      <w:r w:rsidRPr="007B02CE">
        <w:rPr>
          <w:i/>
          <w:iCs/>
          <w:sz w:val="20"/>
          <w:szCs w:val="20"/>
          <w:lang w:val="en-GB"/>
        </w:rPr>
        <w:t xml:space="preserve">Hint: The precise </w:t>
      </w:r>
      <w:r w:rsidR="005150D3">
        <w:rPr>
          <w:i/>
          <w:iCs/>
          <w:sz w:val="20"/>
          <w:szCs w:val="20"/>
          <w:lang w:val="en-GB"/>
        </w:rPr>
        <w:t xml:space="preserve">positions </w:t>
      </w:r>
      <w:r w:rsidR="00AA3D1B">
        <w:rPr>
          <w:i/>
          <w:iCs/>
          <w:sz w:val="20"/>
          <w:szCs w:val="20"/>
          <w:lang w:val="en-GB"/>
        </w:rPr>
        <w:t xml:space="preserve">of the receiver </w:t>
      </w:r>
      <w:r w:rsidR="005150D3">
        <w:rPr>
          <w:i/>
          <w:iCs/>
          <w:sz w:val="20"/>
          <w:szCs w:val="20"/>
          <w:lang w:val="en-GB"/>
        </w:rPr>
        <w:t>are</w:t>
      </w:r>
      <w:r w:rsidRPr="007B02CE">
        <w:rPr>
          <w:i/>
          <w:iCs/>
          <w:sz w:val="20"/>
          <w:szCs w:val="20"/>
          <w:lang w:val="en-GB"/>
        </w:rPr>
        <w:t xml:space="preserve"> provided at the epochs specified in file t.txt.</w:t>
      </w:r>
      <w:r w:rsidR="00BB6A67">
        <w:rPr>
          <w:i/>
          <w:iCs/>
          <w:sz w:val="20"/>
          <w:szCs w:val="20"/>
          <w:lang w:val="en-GB"/>
        </w:rPr>
        <w:t xml:space="preserve"> </w:t>
      </w:r>
      <w:r>
        <w:rPr>
          <w:i/>
          <w:iCs/>
          <w:sz w:val="20"/>
          <w:szCs w:val="20"/>
          <w:lang w:val="en-GB"/>
        </w:rPr>
        <w:t xml:space="preserve">The estimated </w:t>
      </w:r>
      <w:r w:rsidR="005150D3">
        <w:rPr>
          <w:i/>
          <w:iCs/>
          <w:sz w:val="20"/>
          <w:szCs w:val="20"/>
          <w:lang w:val="en-GB"/>
        </w:rPr>
        <w:t xml:space="preserve">positions </w:t>
      </w:r>
      <w:r>
        <w:rPr>
          <w:i/>
          <w:iCs/>
          <w:sz w:val="20"/>
          <w:szCs w:val="20"/>
          <w:lang w:val="en-GB"/>
        </w:rPr>
        <w:t xml:space="preserve">(your solution) </w:t>
      </w:r>
      <w:r w:rsidR="005150D3">
        <w:rPr>
          <w:i/>
          <w:iCs/>
          <w:sz w:val="20"/>
          <w:szCs w:val="20"/>
          <w:lang w:val="en-GB"/>
        </w:rPr>
        <w:t>are</w:t>
      </w:r>
      <w:r>
        <w:rPr>
          <w:i/>
          <w:iCs/>
          <w:sz w:val="20"/>
          <w:szCs w:val="20"/>
          <w:lang w:val="en-GB"/>
        </w:rPr>
        <w:t xml:space="preserve"> valid at the epochs </w:t>
      </w:r>
      <w:r w:rsidRPr="007B02CE">
        <w:rPr>
          <w:i/>
          <w:iCs/>
          <w:sz w:val="20"/>
          <w:szCs w:val="20"/>
          <w:lang w:val="en-GB"/>
        </w:rPr>
        <w:t>specified in file t.txt</w:t>
      </w:r>
      <w:r>
        <w:rPr>
          <w:i/>
          <w:iCs/>
          <w:sz w:val="20"/>
          <w:szCs w:val="20"/>
          <w:lang w:val="en-GB"/>
        </w:rPr>
        <w:t xml:space="preserve">, </w:t>
      </w:r>
      <w:r w:rsidR="00BB6A67">
        <w:rPr>
          <w:i/>
          <w:iCs/>
          <w:sz w:val="20"/>
          <w:szCs w:val="20"/>
          <w:lang w:val="en-GB"/>
        </w:rPr>
        <w:t xml:space="preserve">corrected for the receiver </w:t>
      </w:r>
      <w:r w:rsidR="00AA3D1B">
        <w:rPr>
          <w:i/>
          <w:iCs/>
          <w:sz w:val="20"/>
          <w:szCs w:val="20"/>
          <w:lang w:val="en-GB"/>
        </w:rPr>
        <w:t>clock</w:t>
      </w:r>
      <w:r w:rsidR="00BB6A67">
        <w:rPr>
          <w:i/>
          <w:iCs/>
          <w:sz w:val="20"/>
          <w:szCs w:val="20"/>
          <w:lang w:val="en-GB"/>
        </w:rPr>
        <w:t xml:space="preserve"> offset.</w:t>
      </w:r>
      <w:r w:rsidRPr="007B02CE">
        <w:rPr>
          <w:i/>
          <w:iCs/>
          <w:sz w:val="20"/>
          <w:szCs w:val="20"/>
          <w:lang w:val="en-GB"/>
        </w:rPr>
        <w:t xml:space="preserve"> </w:t>
      </w:r>
      <w:r w:rsidR="00BB6A67">
        <w:rPr>
          <w:i/>
          <w:iCs/>
          <w:sz w:val="20"/>
          <w:szCs w:val="20"/>
          <w:lang w:val="en-GB"/>
        </w:rPr>
        <w:t>Thus, y</w:t>
      </w:r>
      <w:r w:rsidRPr="007B02CE">
        <w:rPr>
          <w:i/>
          <w:iCs/>
          <w:sz w:val="20"/>
          <w:szCs w:val="20"/>
          <w:lang w:val="en-GB"/>
        </w:rPr>
        <w:t>o</w:t>
      </w:r>
      <w:r w:rsidR="00BB6A67">
        <w:rPr>
          <w:i/>
          <w:iCs/>
          <w:sz w:val="20"/>
          <w:szCs w:val="20"/>
          <w:lang w:val="en-GB"/>
        </w:rPr>
        <w:t>u</w:t>
      </w:r>
      <w:r w:rsidRPr="007B02CE">
        <w:rPr>
          <w:i/>
          <w:iCs/>
          <w:sz w:val="20"/>
          <w:szCs w:val="20"/>
          <w:lang w:val="en-GB"/>
        </w:rPr>
        <w:t xml:space="preserve"> </w:t>
      </w:r>
      <w:r>
        <w:rPr>
          <w:i/>
          <w:iCs/>
          <w:sz w:val="20"/>
          <w:szCs w:val="20"/>
          <w:lang w:val="en-GB"/>
        </w:rPr>
        <w:t>must</w:t>
      </w:r>
      <w:r w:rsidRPr="007B02CE">
        <w:rPr>
          <w:i/>
          <w:iCs/>
          <w:sz w:val="20"/>
          <w:szCs w:val="20"/>
          <w:lang w:val="en-GB"/>
        </w:rPr>
        <w:t xml:space="preserve"> </w:t>
      </w:r>
      <w:r w:rsidR="00AA3D1B">
        <w:rPr>
          <w:i/>
          <w:iCs/>
          <w:sz w:val="20"/>
          <w:szCs w:val="20"/>
          <w:lang w:val="en-GB"/>
        </w:rPr>
        <w:t>calculate</w:t>
      </w:r>
      <w:r>
        <w:rPr>
          <w:i/>
          <w:iCs/>
          <w:sz w:val="20"/>
          <w:szCs w:val="20"/>
          <w:lang w:val="en-GB"/>
        </w:rPr>
        <w:t xml:space="preserve"> the precise </w:t>
      </w:r>
      <w:r w:rsidR="005150D3">
        <w:rPr>
          <w:i/>
          <w:iCs/>
          <w:sz w:val="20"/>
          <w:szCs w:val="20"/>
          <w:lang w:val="en-GB"/>
        </w:rPr>
        <w:t>positions</w:t>
      </w:r>
      <w:r>
        <w:rPr>
          <w:i/>
          <w:iCs/>
          <w:sz w:val="20"/>
          <w:szCs w:val="20"/>
          <w:lang w:val="en-GB"/>
        </w:rPr>
        <w:t xml:space="preserve"> </w:t>
      </w:r>
      <w:r w:rsidR="00DF0B8B">
        <w:rPr>
          <w:i/>
          <w:iCs/>
          <w:sz w:val="20"/>
          <w:szCs w:val="20"/>
          <w:lang w:val="en-GB"/>
        </w:rPr>
        <w:t>at</w:t>
      </w:r>
      <w:r>
        <w:rPr>
          <w:i/>
          <w:iCs/>
          <w:sz w:val="20"/>
          <w:szCs w:val="20"/>
          <w:lang w:val="en-GB"/>
        </w:rPr>
        <w:t xml:space="preserve"> t</w:t>
      </w:r>
      <w:r w:rsidR="00BB6A67">
        <w:rPr>
          <w:i/>
          <w:iCs/>
          <w:sz w:val="20"/>
          <w:szCs w:val="20"/>
          <w:lang w:val="en-GB"/>
        </w:rPr>
        <w:t>hose epochs</w:t>
      </w:r>
      <w:r>
        <w:rPr>
          <w:i/>
          <w:iCs/>
          <w:sz w:val="20"/>
          <w:szCs w:val="20"/>
          <w:lang w:val="en-GB"/>
        </w:rPr>
        <w:t>.</w:t>
      </w:r>
      <w:r w:rsidR="00AA3D1B">
        <w:rPr>
          <w:i/>
          <w:iCs/>
          <w:sz w:val="20"/>
          <w:szCs w:val="20"/>
          <w:lang w:val="en-GB"/>
        </w:rPr>
        <w:t xml:space="preserve"> You can do this by multiplying the receiver clock offset with the </w:t>
      </w:r>
      <w:r w:rsidR="005150D3">
        <w:rPr>
          <w:i/>
          <w:iCs/>
          <w:sz w:val="20"/>
          <w:szCs w:val="20"/>
          <w:lang w:val="en-GB"/>
        </w:rPr>
        <w:t>precise orbit's velocity and adjusting th</w:t>
      </w:r>
      <w:r w:rsidR="00670631">
        <w:rPr>
          <w:i/>
          <w:iCs/>
          <w:sz w:val="20"/>
          <w:szCs w:val="20"/>
          <w:lang w:val="en-GB"/>
        </w:rPr>
        <w:t xml:space="preserve">e </w:t>
      </w:r>
      <w:r w:rsidR="005150D3">
        <w:rPr>
          <w:i/>
          <w:iCs/>
          <w:sz w:val="20"/>
          <w:szCs w:val="20"/>
          <w:lang w:val="en-GB"/>
        </w:rPr>
        <w:t xml:space="preserve">precise positions </w:t>
      </w:r>
      <w:r w:rsidR="001D6B88">
        <w:rPr>
          <w:i/>
          <w:iCs/>
          <w:sz w:val="20"/>
          <w:szCs w:val="20"/>
          <w:lang w:val="en-GB"/>
        </w:rPr>
        <w:t>accordingly</w:t>
      </w:r>
      <w:r w:rsidR="00670631">
        <w:rPr>
          <w:i/>
          <w:iCs/>
          <w:sz w:val="20"/>
          <w:szCs w:val="20"/>
          <w:lang w:val="en-GB"/>
        </w:rPr>
        <w:t>.</w:t>
      </w:r>
    </w:p>
    <w:p w14:paraId="2AAF78C9" w14:textId="77777777" w:rsidR="007B02CE" w:rsidRPr="00C333C9" w:rsidRDefault="007B02CE" w:rsidP="007005A8">
      <w:pPr>
        <w:jc w:val="both"/>
        <w:rPr>
          <w:sz w:val="20"/>
          <w:szCs w:val="20"/>
          <w:lang w:val="en-GB"/>
        </w:rPr>
      </w:pPr>
    </w:p>
    <w:p w14:paraId="48581B14" w14:textId="757B4003" w:rsidR="0099338B" w:rsidRPr="00C333C9" w:rsidRDefault="002B66C6" w:rsidP="007005A8">
      <w:pPr>
        <w:jc w:val="both"/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</w:t>
      </w:r>
      <w:r w:rsidR="0099338B" w:rsidRPr="00C333C9">
        <w:rPr>
          <w:sz w:val="20"/>
          <w:szCs w:val="20"/>
          <w:lang w:val="en-GB"/>
        </w:rPr>
        <w:t xml:space="preserve">) Do the same as in task </w:t>
      </w:r>
      <w:r>
        <w:rPr>
          <w:sz w:val="20"/>
          <w:szCs w:val="20"/>
          <w:lang w:val="en-GB"/>
        </w:rPr>
        <w:t>e</w:t>
      </w:r>
      <w:r w:rsidR="0099338B" w:rsidRPr="00C333C9">
        <w:rPr>
          <w:sz w:val="20"/>
          <w:szCs w:val="20"/>
          <w:lang w:val="en-GB"/>
        </w:rPr>
        <w:t>, but now include the light</w:t>
      </w:r>
      <w:r w:rsidR="00AC5427" w:rsidRPr="00C333C9">
        <w:rPr>
          <w:sz w:val="20"/>
          <w:szCs w:val="20"/>
          <w:lang w:val="en-GB"/>
        </w:rPr>
        <w:t xml:space="preserve"> </w:t>
      </w:r>
      <w:r w:rsidR="0099338B" w:rsidRPr="00C333C9">
        <w:rPr>
          <w:sz w:val="20"/>
          <w:szCs w:val="20"/>
          <w:lang w:val="en-GB"/>
        </w:rPr>
        <w:t>time correction</w:t>
      </w:r>
      <w:r w:rsidR="00E53562" w:rsidRPr="00C333C9">
        <w:rPr>
          <w:sz w:val="20"/>
          <w:szCs w:val="20"/>
          <w:lang w:val="en-GB"/>
        </w:rPr>
        <w:t xml:space="preserve"> and the correction for relativistic effects</w:t>
      </w:r>
      <w:r w:rsidR="0099338B" w:rsidRPr="00C333C9">
        <w:rPr>
          <w:sz w:val="20"/>
          <w:szCs w:val="20"/>
          <w:lang w:val="en-GB"/>
        </w:rPr>
        <w:t>.</w:t>
      </w:r>
      <w:r w:rsidR="00D01DEC" w:rsidRPr="00C333C9">
        <w:rPr>
          <w:sz w:val="20"/>
          <w:szCs w:val="20"/>
          <w:lang w:val="en-GB"/>
        </w:rPr>
        <w:t xml:space="preserve"> </w:t>
      </w:r>
      <w:r w:rsidR="00D01DEC" w:rsidRPr="00C333C9">
        <w:rPr>
          <w:b/>
          <w:bCs/>
          <w:sz w:val="20"/>
          <w:szCs w:val="20"/>
          <w:lang w:val="en-GB"/>
        </w:rPr>
        <w:t>(</w:t>
      </w:r>
      <w:r w:rsidR="00846076">
        <w:rPr>
          <w:b/>
          <w:bCs/>
          <w:sz w:val="20"/>
          <w:szCs w:val="20"/>
          <w:lang w:val="en-GB"/>
        </w:rPr>
        <w:t>1</w:t>
      </w:r>
      <w:r w:rsidR="00D7628F">
        <w:rPr>
          <w:b/>
          <w:bCs/>
          <w:sz w:val="20"/>
          <w:szCs w:val="20"/>
          <w:lang w:val="en-GB"/>
        </w:rPr>
        <w:t>4</w:t>
      </w:r>
      <w:r w:rsidR="00D01DEC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2C007ED3" w14:textId="4F6813AA" w:rsidR="00866508" w:rsidRPr="00C333C9" w:rsidRDefault="00866508" w:rsidP="00866508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>Show the difference between your estimated positions and the precise orbit in a figure.</w:t>
      </w:r>
      <w:r w:rsidR="00D36070" w:rsidRPr="00D36070">
        <w:rPr>
          <w:sz w:val="20"/>
          <w:szCs w:val="20"/>
          <w:lang w:val="en-GB"/>
        </w:rPr>
        <w:t xml:space="preserve"> </w:t>
      </w:r>
      <w:r w:rsidR="00D36070">
        <w:rPr>
          <w:sz w:val="20"/>
          <w:szCs w:val="20"/>
          <w:lang w:val="en-GB"/>
        </w:rPr>
        <w:t>Briefly describe the figure.</w:t>
      </w:r>
    </w:p>
    <w:p w14:paraId="0EAA07F8" w14:textId="747D8B3E" w:rsidR="00866508" w:rsidRPr="00C333C9" w:rsidRDefault="00866508" w:rsidP="007005A8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>Report the estimated positions for the first four epochs in a table with cm precision.</w:t>
      </w:r>
    </w:p>
    <w:p w14:paraId="1E249EDB" w14:textId="6A3E54D1" w:rsidR="00FD3170" w:rsidRDefault="00BE7F1A" w:rsidP="00000B0A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GB"/>
        </w:rPr>
      </w:pPr>
      <w:r w:rsidRPr="00C333C9">
        <w:rPr>
          <w:sz w:val="20"/>
          <w:szCs w:val="20"/>
          <w:lang w:val="en-GB"/>
        </w:rPr>
        <w:t xml:space="preserve">Show </w:t>
      </w:r>
      <w:r w:rsidR="003109DE" w:rsidRPr="00C333C9">
        <w:rPr>
          <w:sz w:val="20"/>
          <w:szCs w:val="20"/>
          <w:lang w:val="en-GB"/>
        </w:rPr>
        <w:t xml:space="preserve">the </w:t>
      </w:r>
      <w:r w:rsidR="003109DE" w:rsidRPr="00C333C9">
        <w:rPr>
          <w:rFonts w:ascii="Calibri" w:hAnsi="Calibri"/>
          <w:sz w:val="20"/>
          <w:szCs w:val="20"/>
          <w:lang w:val="en-GB"/>
        </w:rPr>
        <w:t>size of the residuals in the observation equations from task</w:t>
      </w:r>
      <w:r w:rsidR="00A878C0">
        <w:rPr>
          <w:rFonts w:ascii="Calibri" w:hAnsi="Calibri"/>
          <w:sz w:val="20"/>
          <w:szCs w:val="20"/>
          <w:lang w:val="en-GB"/>
        </w:rPr>
        <w:t>s</w:t>
      </w:r>
      <w:r w:rsidR="003109DE" w:rsidRPr="00C333C9">
        <w:rPr>
          <w:rFonts w:ascii="Calibri" w:hAnsi="Calibri"/>
          <w:sz w:val="20"/>
          <w:szCs w:val="20"/>
          <w:lang w:val="en-GB"/>
        </w:rPr>
        <w:t xml:space="preserve"> </w:t>
      </w:r>
      <w:r w:rsidR="002B66C6">
        <w:rPr>
          <w:rFonts w:ascii="Calibri" w:hAnsi="Calibri"/>
          <w:sz w:val="20"/>
          <w:szCs w:val="20"/>
          <w:lang w:val="en-GB"/>
        </w:rPr>
        <w:t>e</w:t>
      </w:r>
      <w:r w:rsidR="00A878C0">
        <w:rPr>
          <w:rFonts w:ascii="Calibri" w:hAnsi="Calibri"/>
          <w:sz w:val="20"/>
          <w:szCs w:val="20"/>
          <w:lang w:val="en-GB"/>
        </w:rPr>
        <w:t xml:space="preserve"> and </w:t>
      </w:r>
      <w:r w:rsidR="002B66C6">
        <w:rPr>
          <w:rFonts w:ascii="Calibri" w:hAnsi="Calibri"/>
          <w:sz w:val="20"/>
          <w:szCs w:val="20"/>
          <w:lang w:val="en-GB"/>
        </w:rPr>
        <w:t>f</w:t>
      </w:r>
      <w:r w:rsidR="00F665CC" w:rsidRPr="00C333C9">
        <w:rPr>
          <w:rFonts w:ascii="Calibri" w:hAnsi="Calibri"/>
          <w:sz w:val="20"/>
          <w:szCs w:val="20"/>
          <w:lang w:val="en-GB"/>
        </w:rPr>
        <w:t xml:space="preserve">. Describe what you show and </w:t>
      </w:r>
      <w:r w:rsidR="00B940DA">
        <w:rPr>
          <w:rFonts w:ascii="Calibri" w:hAnsi="Calibri"/>
          <w:sz w:val="20"/>
          <w:szCs w:val="20"/>
          <w:lang w:val="en-GB"/>
        </w:rPr>
        <w:t>justify</w:t>
      </w:r>
      <w:r w:rsidR="0057356D" w:rsidRPr="00C333C9">
        <w:rPr>
          <w:sz w:val="20"/>
          <w:szCs w:val="20"/>
          <w:lang w:val="en-GB"/>
        </w:rPr>
        <w:t xml:space="preserve"> </w:t>
      </w:r>
      <w:r w:rsidR="004D60B2" w:rsidRPr="00C333C9">
        <w:rPr>
          <w:sz w:val="20"/>
          <w:szCs w:val="20"/>
          <w:lang w:val="en-GB"/>
        </w:rPr>
        <w:t xml:space="preserve">if the </w:t>
      </w:r>
      <w:r w:rsidR="00177704" w:rsidRPr="00C333C9">
        <w:rPr>
          <w:sz w:val="20"/>
          <w:szCs w:val="20"/>
          <w:lang w:val="en-GB"/>
        </w:rPr>
        <w:t>change</w:t>
      </w:r>
      <w:r w:rsidR="00F720CD" w:rsidRPr="00C333C9">
        <w:rPr>
          <w:sz w:val="20"/>
          <w:szCs w:val="20"/>
          <w:lang w:val="en-GB"/>
        </w:rPr>
        <w:t xml:space="preserve"> in size</w:t>
      </w:r>
      <w:r w:rsidR="00177704" w:rsidRPr="00C333C9">
        <w:rPr>
          <w:sz w:val="20"/>
          <w:szCs w:val="20"/>
          <w:lang w:val="en-GB"/>
        </w:rPr>
        <w:t xml:space="preserve"> </w:t>
      </w:r>
      <w:r w:rsidR="004D60B2" w:rsidRPr="00C333C9">
        <w:rPr>
          <w:sz w:val="20"/>
          <w:szCs w:val="20"/>
          <w:lang w:val="en-GB"/>
        </w:rPr>
        <w:t xml:space="preserve">is </w:t>
      </w:r>
      <w:r w:rsidR="006B0E51" w:rsidRPr="00C333C9">
        <w:rPr>
          <w:sz w:val="20"/>
          <w:szCs w:val="20"/>
          <w:lang w:val="en-GB"/>
        </w:rPr>
        <w:t xml:space="preserve">as </w:t>
      </w:r>
      <w:r w:rsidR="00925ADE">
        <w:rPr>
          <w:sz w:val="20"/>
          <w:szCs w:val="20"/>
          <w:lang w:val="en-GB"/>
        </w:rPr>
        <w:t>expected</w:t>
      </w:r>
      <w:r w:rsidR="0057356D" w:rsidRPr="00C333C9">
        <w:rPr>
          <w:sz w:val="20"/>
          <w:szCs w:val="20"/>
          <w:lang w:val="en-GB"/>
        </w:rPr>
        <w:t>.</w:t>
      </w:r>
    </w:p>
    <w:p w14:paraId="254E59C1" w14:textId="77777777" w:rsidR="00F43157" w:rsidRDefault="00F43157" w:rsidP="00F43157">
      <w:pPr>
        <w:jc w:val="both"/>
        <w:rPr>
          <w:sz w:val="20"/>
          <w:szCs w:val="20"/>
          <w:lang w:val="en-GB"/>
        </w:rPr>
      </w:pPr>
    </w:p>
    <w:p w14:paraId="51F97EB5" w14:textId="74CF916F" w:rsidR="00F43157" w:rsidRPr="00F43157" w:rsidRDefault="00F43157" w:rsidP="00F43157">
      <w:pPr>
        <w:jc w:val="both"/>
        <w:rPr>
          <w:i/>
          <w:iCs/>
          <w:sz w:val="20"/>
          <w:szCs w:val="20"/>
          <w:lang w:val="en-GB"/>
        </w:rPr>
      </w:pPr>
      <w:r w:rsidRPr="00F43157">
        <w:rPr>
          <w:i/>
          <w:iCs/>
          <w:sz w:val="20"/>
          <w:szCs w:val="20"/>
          <w:lang w:val="en-GB"/>
        </w:rPr>
        <w:t>The hint for task e a</w:t>
      </w:r>
      <w:r>
        <w:rPr>
          <w:i/>
          <w:iCs/>
          <w:sz w:val="20"/>
          <w:szCs w:val="20"/>
          <w:lang w:val="en-GB"/>
        </w:rPr>
        <w:t>lso applies</w:t>
      </w:r>
      <w:r w:rsidRPr="00F43157">
        <w:rPr>
          <w:i/>
          <w:iCs/>
          <w:sz w:val="20"/>
          <w:szCs w:val="20"/>
          <w:lang w:val="en-GB"/>
        </w:rPr>
        <w:t xml:space="preserve"> here.</w:t>
      </w:r>
    </w:p>
    <w:p w14:paraId="4EF8B991" w14:textId="77777777" w:rsidR="00B76278" w:rsidRDefault="00B76278" w:rsidP="00B76278">
      <w:pPr>
        <w:jc w:val="both"/>
        <w:rPr>
          <w:sz w:val="20"/>
          <w:szCs w:val="20"/>
          <w:lang w:val="en-GB"/>
        </w:rPr>
      </w:pPr>
    </w:p>
    <w:p w14:paraId="4287B696" w14:textId="0F16DFD5" w:rsidR="00B76278" w:rsidRPr="007D72D2" w:rsidRDefault="0060091E" w:rsidP="00B76278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</w:t>
      </w:r>
      <w:r w:rsidR="00B76278">
        <w:rPr>
          <w:sz w:val="20"/>
          <w:szCs w:val="20"/>
          <w:lang w:val="en-GB"/>
        </w:rPr>
        <w:t xml:space="preserve">) </w:t>
      </w:r>
      <w:r w:rsidR="00B76278" w:rsidRPr="007D72D2">
        <w:rPr>
          <w:sz w:val="20"/>
          <w:szCs w:val="20"/>
          <w:lang w:val="en-GB"/>
        </w:rPr>
        <w:t xml:space="preserve">Show the estimated receiver clock offset </w:t>
      </w:r>
      <w:r w:rsidR="00B76278">
        <w:rPr>
          <w:sz w:val="20"/>
          <w:szCs w:val="20"/>
          <w:lang w:val="en-GB"/>
        </w:rPr>
        <w:t xml:space="preserve">from task </w:t>
      </w:r>
      <w:r>
        <w:rPr>
          <w:sz w:val="20"/>
          <w:szCs w:val="20"/>
          <w:lang w:val="en-GB"/>
        </w:rPr>
        <w:t>f</w:t>
      </w:r>
      <w:r w:rsidR="00B76278">
        <w:rPr>
          <w:sz w:val="20"/>
          <w:szCs w:val="20"/>
          <w:lang w:val="en-GB"/>
        </w:rPr>
        <w:t xml:space="preserve"> </w:t>
      </w:r>
      <w:r w:rsidR="00B76278" w:rsidRPr="007D72D2">
        <w:rPr>
          <w:sz w:val="20"/>
          <w:szCs w:val="20"/>
          <w:lang w:val="en-GB"/>
        </w:rPr>
        <w:t>in a figure. Describe</w:t>
      </w:r>
      <w:r w:rsidR="00B76278">
        <w:rPr>
          <w:sz w:val="20"/>
          <w:szCs w:val="20"/>
          <w:lang w:val="en-GB"/>
        </w:rPr>
        <w:t xml:space="preserve"> what would happen if we did not model the receiver clock offset in task </w:t>
      </w:r>
      <w:r>
        <w:rPr>
          <w:sz w:val="20"/>
          <w:szCs w:val="20"/>
          <w:lang w:val="en-GB"/>
        </w:rPr>
        <w:t>f</w:t>
      </w:r>
      <w:r w:rsidR="00B76278">
        <w:rPr>
          <w:sz w:val="20"/>
          <w:szCs w:val="20"/>
          <w:lang w:val="en-GB"/>
        </w:rPr>
        <w:t xml:space="preserve">. </w:t>
      </w:r>
      <w:r w:rsidR="00B76278" w:rsidRPr="00C333C9">
        <w:rPr>
          <w:b/>
          <w:bCs/>
          <w:sz w:val="20"/>
          <w:szCs w:val="20"/>
          <w:lang w:val="en-GB"/>
        </w:rPr>
        <w:t>(</w:t>
      </w:r>
      <w:r w:rsidR="00B76278">
        <w:rPr>
          <w:b/>
          <w:bCs/>
          <w:sz w:val="20"/>
          <w:szCs w:val="20"/>
          <w:lang w:val="en-GB"/>
        </w:rPr>
        <w:t>1</w:t>
      </w:r>
      <w:r w:rsidR="009F48F0">
        <w:rPr>
          <w:b/>
          <w:bCs/>
          <w:sz w:val="20"/>
          <w:szCs w:val="20"/>
          <w:lang w:val="en-GB"/>
        </w:rPr>
        <w:t>2</w:t>
      </w:r>
      <w:r w:rsidR="00B76278" w:rsidRPr="00C333C9">
        <w:rPr>
          <w:b/>
          <w:bCs/>
          <w:sz w:val="20"/>
          <w:szCs w:val="20"/>
          <w:lang w:val="en-GB"/>
        </w:rPr>
        <w:t xml:space="preserve"> points)</w:t>
      </w:r>
    </w:p>
    <w:p w14:paraId="4F71243A" w14:textId="77777777" w:rsidR="00B76278" w:rsidRPr="00B76278" w:rsidRDefault="00B76278" w:rsidP="00B76278">
      <w:pPr>
        <w:jc w:val="both"/>
        <w:rPr>
          <w:sz w:val="20"/>
          <w:szCs w:val="20"/>
          <w:lang w:val="en-GB"/>
        </w:rPr>
      </w:pPr>
    </w:p>
    <w:p w14:paraId="1A189FF8" w14:textId="1DCFB19F" w:rsidR="00000B0A" w:rsidRDefault="0060091E" w:rsidP="006F017E">
      <w:pPr>
        <w:jc w:val="both"/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</w:t>
      </w:r>
      <w:r w:rsidR="006F017E">
        <w:rPr>
          <w:sz w:val="20"/>
          <w:szCs w:val="20"/>
          <w:lang w:val="en-GB"/>
        </w:rPr>
        <w:t xml:space="preserve">) </w:t>
      </w:r>
      <w:r w:rsidR="00552AC2">
        <w:rPr>
          <w:sz w:val="20"/>
          <w:szCs w:val="20"/>
          <w:lang w:val="en-GB"/>
        </w:rPr>
        <w:t xml:space="preserve">For task </w:t>
      </w:r>
      <w:r>
        <w:rPr>
          <w:sz w:val="20"/>
          <w:szCs w:val="20"/>
          <w:lang w:val="en-GB"/>
        </w:rPr>
        <w:t>f</w:t>
      </w:r>
      <w:r w:rsidR="00552AC2">
        <w:rPr>
          <w:sz w:val="20"/>
          <w:szCs w:val="20"/>
          <w:lang w:val="en-GB"/>
        </w:rPr>
        <w:t>,</w:t>
      </w:r>
      <w:r w:rsidR="00552AC2" w:rsidRPr="006F017E">
        <w:rPr>
          <w:sz w:val="20"/>
          <w:szCs w:val="20"/>
          <w:lang w:val="en-GB"/>
        </w:rPr>
        <w:t xml:space="preserve"> </w:t>
      </w:r>
      <w:r w:rsidR="00BD2ADF">
        <w:rPr>
          <w:sz w:val="20"/>
          <w:szCs w:val="20"/>
          <w:lang w:val="en-GB"/>
        </w:rPr>
        <w:t>c</w:t>
      </w:r>
      <w:r w:rsidR="00376CA1" w:rsidRPr="006F017E">
        <w:rPr>
          <w:sz w:val="20"/>
          <w:szCs w:val="20"/>
          <w:lang w:val="en-GB"/>
        </w:rPr>
        <w:t>alculate</w:t>
      </w:r>
      <w:r w:rsidR="00000B0A" w:rsidRPr="006F017E">
        <w:rPr>
          <w:sz w:val="20"/>
          <w:szCs w:val="20"/>
          <w:lang w:val="en-GB"/>
        </w:rPr>
        <w:t xml:space="preserve"> the PDOP values</w:t>
      </w:r>
      <w:r>
        <w:rPr>
          <w:sz w:val="20"/>
          <w:szCs w:val="20"/>
          <w:lang w:val="en-GB"/>
        </w:rPr>
        <w:t xml:space="preserve"> </w:t>
      </w:r>
      <w:r w:rsidRPr="002F35ED">
        <w:rPr>
          <w:sz w:val="20"/>
          <w:szCs w:val="20"/>
          <w:lang w:val="en-GB"/>
        </w:rPr>
        <w:t>using the equation from the instruction slides</w:t>
      </w:r>
      <w:r w:rsidR="002F35ED">
        <w:rPr>
          <w:sz w:val="20"/>
          <w:szCs w:val="20"/>
          <w:lang w:val="en-GB"/>
        </w:rPr>
        <w:t>.</w:t>
      </w:r>
      <w:r w:rsidR="00F91BB0" w:rsidRPr="002F35ED">
        <w:rPr>
          <w:sz w:val="20"/>
          <w:szCs w:val="20"/>
          <w:lang w:val="en-GB"/>
        </w:rPr>
        <w:t xml:space="preserve"> </w:t>
      </w:r>
      <w:r w:rsidR="002F35ED">
        <w:rPr>
          <w:sz w:val="20"/>
          <w:szCs w:val="20"/>
          <w:lang w:val="en-GB"/>
        </w:rPr>
        <w:t>Co</w:t>
      </w:r>
      <w:r w:rsidR="00376CA1" w:rsidRPr="006F017E">
        <w:rPr>
          <w:sz w:val="20"/>
          <w:szCs w:val="20"/>
          <w:lang w:val="en-GB"/>
        </w:rPr>
        <w:t>mpare the</w:t>
      </w:r>
      <w:r w:rsidR="002F35ED">
        <w:rPr>
          <w:sz w:val="20"/>
          <w:szCs w:val="20"/>
          <w:lang w:val="en-GB"/>
        </w:rPr>
        <w:t xml:space="preserve"> PDOP values</w:t>
      </w:r>
      <w:r w:rsidR="00376CA1" w:rsidRPr="006F017E">
        <w:rPr>
          <w:sz w:val="20"/>
          <w:szCs w:val="20"/>
          <w:lang w:val="en-GB"/>
        </w:rPr>
        <w:t xml:space="preserve"> to the difference between your estimated positions and the precise orbit in </w:t>
      </w:r>
      <w:r w:rsidR="0009264F" w:rsidRPr="006F017E">
        <w:rPr>
          <w:sz w:val="20"/>
          <w:szCs w:val="20"/>
          <w:lang w:val="en-GB"/>
        </w:rPr>
        <w:t>a figure</w:t>
      </w:r>
      <w:r w:rsidR="00376CA1" w:rsidRPr="006F017E">
        <w:rPr>
          <w:sz w:val="20"/>
          <w:szCs w:val="20"/>
          <w:lang w:val="en-GB"/>
        </w:rPr>
        <w:t xml:space="preserve">. </w:t>
      </w:r>
      <w:r w:rsidR="00AD3F34" w:rsidRPr="006F017E">
        <w:rPr>
          <w:sz w:val="20"/>
          <w:szCs w:val="20"/>
          <w:lang w:val="en-GB"/>
        </w:rPr>
        <w:t>Discuss if the size of the PDOP values agrees with the size of the differences and what you can conclude from that</w:t>
      </w:r>
      <w:r w:rsidR="00925ADE">
        <w:rPr>
          <w:sz w:val="20"/>
          <w:szCs w:val="20"/>
          <w:lang w:val="en-GB"/>
        </w:rPr>
        <w:t xml:space="preserve">, considering task </w:t>
      </w:r>
      <w:r w:rsidR="006B6D93">
        <w:rPr>
          <w:sz w:val="20"/>
          <w:szCs w:val="20"/>
          <w:lang w:val="en-GB"/>
        </w:rPr>
        <w:t>c</w:t>
      </w:r>
      <w:r w:rsidR="00AD3F34" w:rsidRPr="006F017E">
        <w:rPr>
          <w:sz w:val="20"/>
          <w:szCs w:val="20"/>
          <w:lang w:val="en-GB"/>
        </w:rPr>
        <w:t>.</w:t>
      </w:r>
      <w:r w:rsidR="00D55C41">
        <w:rPr>
          <w:sz w:val="20"/>
          <w:szCs w:val="20"/>
          <w:lang w:val="en-GB"/>
        </w:rPr>
        <w:t xml:space="preserve"> </w:t>
      </w:r>
      <w:r w:rsidR="00D55C41" w:rsidRPr="00D55C41">
        <w:rPr>
          <w:b/>
          <w:bCs/>
          <w:sz w:val="20"/>
          <w:szCs w:val="20"/>
          <w:lang w:val="en-GB"/>
        </w:rPr>
        <w:t>(</w:t>
      </w:r>
      <w:r w:rsidR="00ED6B64">
        <w:rPr>
          <w:b/>
          <w:bCs/>
          <w:sz w:val="20"/>
          <w:szCs w:val="20"/>
          <w:lang w:val="en-GB"/>
        </w:rPr>
        <w:t>9</w:t>
      </w:r>
      <w:r w:rsidR="00D55C41" w:rsidRPr="00D55C41">
        <w:rPr>
          <w:b/>
          <w:bCs/>
          <w:sz w:val="20"/>
          <w:szCs w:val="20"/>
          <w:lang w:val="en-GB"/>
        </w:rPr>
        <w:t xml:space="preserve"> points)</w:t>
      </w:r>
    </w:p>
    <w:p w14:paraId="12C579E4" w14:textId="77777777" w:rsidR="002B66C6" w:rsidRDefault="002B66C6" w:rsidP="006F017E">
      <w:pPr>
        <w:jc w:val="both"/>
        <w:rPr>
          <w:sz w:val="20"/>
          <w:szCs w:val="20"/>
          <w:lang w:val="en-GB"/>
        </w:rPr>
      </w:pPr>
    </w:p>
    <w:p w14:paraId="398ED88B" w14:textId="0E540865" w:rsidR="002B66C6" w:rsidRPr="00DF4FF7" w:rsidRDefault="000869D1" w:rsidP="002B66C6">
      <w:pPr>
        <w:jc w:val="both"/>
        <w:rPr>
          <w:b/>
          <w:bCs/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i</w:t>
      </w:r>
      <w:proofErr w:type="spellEnd"/>
      <w:r w:rsidR="002B66C6" w:rsidRPr="00C333C9">
        <w:rPr>
          <w:sz w:val="20"/>
          <w:szCs w:val="20"/>
          <w:lang w:val="en-GB"/>
        </w:rPr>
        <w:t xml:space="preserve">) </w:t>
      </w:r>
      <w:r w:rsidR="00981DF1">
        <w:rPr>
          <w:sz w:val="20"/>
          <w:szCs w:val="20"/>
          <w:lang w:val="en-GB"/>
        </w:rPr>
        <w:t>Mention the</w:t>
      </w:r>
      <w:r w:rsidR="002B66C6">
        <w:rPr>
          <w:sz w:val="20"/>
          <w:szCs w:val="20"/>
          <w:lang w:val="en-GB"/>
        </w:rPr>
        <w:t xml:space="preserve"> </w:t>
      </w:r>
      <w:r w:rsidR="00981DF1">
        <w:rPr>
          <w:sz w:val="20"/>
          <w:szCs w:val="20"/>
          <w:lang w:val="en-GB"/>
        </w:rPr>
        <w:t xml:space="preserve">remaining </w:t>
      </w:r>
      <w:r w:rsidR="002B66C6" w:rsidRPr="00C333C9">
        <w:rPr>
          <w:sz w:val="20"/>
          <w:szCs w:val="20"/>
          <w:lang w:val="en-GB"/>
        </w:rPr>
        <w:t>error</w:t>
      </w:r>
      <w:r w:rsidR="002B66C6">
        <w:rPr>
          <w:sz w:val="20"/>
          <w:szCs w:val="20"/>
          <w:lang w:val="en-GB"/>
        </w:rPr>
        <w:t>/noise</w:t>
      </w:r>
      <w:r w:rsidR="002B66C6" w:rsidRPr="00C333C9">
        <w:rPr>
          <w:sz w:val="20"/>
          <w:szCs w:val="20"/>
          <w:lang w:val="en-GB"/>
        </w:rPr>
        <w:t xml:space="preserve"> sources </w:t>
      </w:r>
      <w:r w:rsidR="006B6D93">
        <w:rPr>
          <w:sz w:val="20"/>
          <w:szCs w:val="20"/>
          <w:lang w:val="en-GB"/>
        </w:rPr>
        <w:t>affect</w:t>
      </w:r>
      <w:r w:rsidR="00981DF1">
        <w:rPr>
          <w:sz w:val="20"/>
          <w:szCs w:val="20"/>
          <w:lang w:val="en-GB"/>
        </w:rPr>
        <w:t>ing</w:t>
      </w:r>
      <w:r w:rsidR="006B6D93">
        <w:rPr>
          <w:sz w:val="20"/>
          <w:szCs w:val="20"/>
          <w:lang w:val="en-GB"/>
        </w:rPr>
        <w:t xml:space="preserve"> your solution from task f</w:t>
      </w:r>
      <w:r w:rsidR="00981DF1">
        <w:rPr>
          <w:sz w:val="20"/>
          <w:szCs w:val="20"/>
          <w:lang w:val="en-GB"/>
        </w:rPr>
        <w:t>.</w:t>
      </w:r>
      <w:r w:rsidR="006B6D93">
        <w:rPr>
          <w:sz w:val="20"/>
          <w:szCs w:val="20"/>
          <w:lang w:val="en-GB"/>
        </w:rPr>
        <w:t xml:space="preserve"> Specify </w:t>
      </w:r>
      <w:r w:rsidR="003B4C01">
        <w:rPr>
          <w:sz w:val="20"/>
          <w:szCs w:val="20"/>
          <w:lang w:val="en-GB"/>
        </w:rPr>
        <w:t xml:space="preserve">and briefly justify </w:t>
      </w:r>
      <w:r w:rsidR="006B6D93">
        <w:rPr>
          <w:sz w:val="20"/>
          <w:szCs w:val="20"/>
          <w:lang w:val="en-GB"/>
        </w:rPr>
        <w:t>their size.</w:t>
      </w:r>
      <w:r w:rsidR="002B66C6">
        <w:rPr>
          <w:sz w:val="20"/>
          <w:szCs w:val="20"/>
          <w:lang w:val="en-GB"/>
        </w:rPr>
        <w:t xml:space="preserve"> </w:t>
      </w:r>
      <w:r w:rsidR="006B6D93">
        <w:rPr>
          <w:sz w:val="20"/>
          <w:szCs w:val="20"/>
          <w:lang w:val="en-GB"/>
        </w:rPr>
        <w:t>Only error and noise sources larger than 10 cm give points.</w:t>
      </w:r>
      <w:r w:rsidR="0030796A">
        <w:rPr>
          <w:sz w:val="20"/>
          <w:szCs w:val="20"/>
          <w:lang w:val="en-GB"/>
        </w:rPr>
        <w:t xml:space="preserve"> Also, exclude the possibility of mistakes in your solution.</w:t>
      </w:r>
      <w:r w:rsidR="002B66C6">
        <w:rPr>
          <w:sz w:val="20"/>
          <w:szCs w:val="20"/>
          <w:lang w:val="en-GB"/>
        </w:rPr>
        <w:t xml:space="preserve"> </w:t>
      </w:r>
      <w:r w:rsidR="002B66C6" w:rsidRPr="00C333C9">
        <w:rPr>
          <w:b/>
          <w:bCs/>
          <w:sz w:val="20"/>
          <w:szCs w:val="20"/>
          <w:lang w:val="en-GB"/>
        </w:rPr>
        <w:t>(5 points)</w:t>
      </w:r>
    </w:p>
    <w:p w14:paraId="112452F2" w14:textId="77777777" w:rsidR="002B66C6" w:rsidRPr="006F017E" w:rsidRDefault="002B66C6" w:rsidP="006F017E">
      <w:pPr>
        <w:jc w:val="both"/>
        <w:rPr>
          <w:sz w:val="20"/>
          <w:szCs w:val="20"/>
          <w:lang w:val="en-GB"/>
        </w:rPr>
      </w:pPr>
    </w:p>
    <w:p w14:paraId="2B8281DC" w14:textId="77777777" w:rsidR="00376CA1" w:rsidRPr="00376CA1" w:rsidRDefault="00376CA1" w:rsidP="00376CA1">
      <w:pPr>
        <w:jc w:val="both"/>
        <w:rPr>
          <w:sz w:val="20"/>
          <w:szCs w:val="20"/>
          <w:lang w:val="en-GB"/>
        </w:rPr>
      </w:pPr>
    </w:p>
    <w:p w14:paraId="5C98E9B2" w14:textId="7D520B3C" w:rsidR="00A975A5" w:rsidRPr="00C333C9" w:rsidRDefault="00A975A5" w:rsidP="007005A8">
      <w:pPr>
        <w:jc w:val="both"/>
        <w:rPr>
          <w:sz w:val="20"/>
          <w:szCs w:val="20"/>
          <w:lang w:val="en-GB"/>
        </w:rPr>
      </w:pPr>
    </w:p>
    <w:p w14:paraId="289746D2" w14:textId="1C120F47" w:rsidR="008D5424" w:rsidRPr="00C333C9" w:rsidRDefault="002E4F92" w:rsidP="007005A8">
      <w:pPr>
        <w:jc w:val="both"/>
        <w:rPr>
          <w:i/>
          <w:iCs/>
          <w:sz w:val="20"/>
          <w:szCs w:val="20"/>
          <w:lang w:val="en-GB"/>
        </w:rPr>
      </w:pPr>
      <w:r w:rsidRPr="00C333C9">
        <w:rPr>
          <w:rFonts w:ascii="Calibri" w:hAnsi="Calibri"/>
          <w:i/>
          <w:iCs/>
          <w:sz w:val="20"/>
          <w:szCs w:val="20"/>
          <w:lang w:val="en-GB"/>
        </w:rPr>
        <w:t xml:space="preserve">Please </w:t>
      </w:r>
      <w:r w:rsidR="004B7798" w:rsidRPr="00C333C9">
        <w:rPr>
          <w:rFonts w:ascii="Calibri" w:hAnsi="Calibri"/>
          <w:i/>
          <w:iCs/>
          <w:sz w:val="20"/>
          <w:szCs w:val="20"/>
          <w:lang w:val="en-GB"/>
        </w:rPr>
        <w:t>mention</w:t>
      </w:r>
      <w:r w:rsidRPr="00C333C9">
        <w:rPr>
          <w:rFonts w:ascii="Calibri" w:hAnsi="Calibri"/>
          <w:i/>
          <w:iCs/>
          <w:sz w:val="20"/>
          <w:szCs w:val="20"/>
          <w:lang w:val="en-GB"/>
        </w:rPr>
        <w:t xml:space="preserve"> how many hours you </w:t>
      </w:r>
      <w:r w:rsidR="004B7798" w:rsidRPr="00C333C9">
        <w:rPr>
          <w:rFonts w:ascii="Calibri" w:hAnsi="Calibri"/>
          <w:i/>
          <w:iCs/>
          <w:sz w:val="20"/>
          <w:szCs w:val="20"/>
          <w:lang w:val="en-GB"/>
        </w:rPr>
        <w:t>spent approximately</w:t>
      </w:r>
      <w:r w:rsidRPr="00C333C9">
        <w:rPr>
          <w:rFonts w:ascii="Calibri" w:hAnsi="Calibri"/>
          <w:i/>
          <w:iCs/>
          <w:sz w:val="20"/>
          <w:szCs w:val="20"/>
          <w:lang w:val="en-GB"/>
        </w:rPr>
        <w:t xml:space="preserve"> on the assignment.</w:t>
      </w:r>
      <w:r w:rsidR="004B7798" w:rsidRPr="00C333C9">
        <w:rPr>
          <w:rFonts w:ascii="Calibri" w:hAnsi="Calibri"/>
          <w:i/>
          <w:iCs/>
          <w:sz w:val="20"/>
          <w:szCs w:val="20"/>
          <w:lang w:val="en-GB"/>
        </w:rPr>
        <w:t xml:space="preserve"> We will use the information to improve the assignments for next year.</w:t>
      </w:r>
    </w:p>
    <w:p w14:paraId="55F6A1B8" w14:textId="71A6F824" w:rsidR="008D5424" w:rsidRPr="001A5604" w:rsidRDefault="008D5424" w:rsidP="007005A8">
      <w:pPr>
        <w:jc w:val="both"/>
        <w:rPr>
          <w:sz w:val="20"/>
          <w:szCs w:val="20"/>
          <w:lang w:val="en-GB"/>
        </w:rPr>
      </w:pPr>
    </w:p>
    <w:p w14:paraId="2D8A774A" w14:textId="340F0F40" w:rsidR="008D5424" w:rsidRPr="001A5604" w:rsidRDefault="008D5424" w:rsidP="007005A8">
      <w:pPr>
        <w:jc w:val="both"/>
        <w:rPr>
          <w:sz w:val="20"/>
          <w:szCs w:val="20"/>
          <w:lang w:val="en-GB"/>
        </w:rPr>
      </w:pPr>
    </w:p>
    <w:sectPr w:rsidR="008D5424" w:rsidRPr="001A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95B"/>
    <w:multiLevelType w:val="hybridMultilevel"/>
    <w:tmpl w:val="D5F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152D"/>
    <w:multiLevelType w:val="hybridMultilevel"/>
    <w:tmpl w:val="18E8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6EA"/>
    <w:multiLevelType w:val="hybridMultilevel"/>
    <w:tmpl w:val="8B92D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4C"/>
    <w:multiLevelType w:val="hybridMultilevel"/>
    <w:tmpl w:val="AB70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7D3"/>
    <w:multiLevelType w:val="hybridMultilevel"/>
    <w:tmpl w:val="4D3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16BC"/>
    <w:multiLevelType w:val="hybridMultilevel"/>
    <w:tmpl w:val="AB4E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B470B"/>
    <w:multiLevelType w:val="hybridMultilevel"/>
    <w:tmpl w:val="4EF8E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44883"/>
    <w:multiLevelType w:val="hybridMultilevel"/>
    <w:tmpl w:val="263AD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2EEC"/>
    <w:multiLevelType w:val="hybridMultilevel"/>
    <w:tmpl w:val="AAA8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45AF0"/>
    <w:multiLevelType w:val="hybridMultilevel"/>
    <w:tmpl w:val="F422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78149">
    <w:abstractNumId w:val="1"/>
  </w:num>
  <w:num w:numId="2" w16cid:durableId="1518887328">
    <w:abstractNumId w:val="0"/>
  </w:num>
  <w:num w:numId="3" w16cid:durableId="362751910">
    <w:abstractNumId w:val="9"/>
  </w:num>
  <w:num w:numId="4" w16cid:durableId="1682465508">
    <w:abstractNumId w:val="4"/>
  </w:num>
  <w:num w:numId="5" w16cid:durableId="158154185">
    <w:abstractNumId w:val="8"/>
  </w:num>
  <w:num w:numId="6" w16cid:durableId="546261389">
    <w:abstractNumId w:val="5"/>
  </w:num>
  <w:num w:numId="7" w16cid:durableId="521826096">
    <w:abstractNumId w:val="3"/>
  </w:num>
  <w:num w:numId="8" w16cid:durableId="884954227">
    <w:abstractNumId w:val="6"/>
  </w:num>
  <w:num w:numId="9" w16cid:durableId="684945308">
    <w:abstractNumId w:val="7"/>
  </w:num>
  <w:num w:numId="10" w16cid:durableId="18047624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an Siemes">
    <w15:presenceInfo w15:providerId="AD" w15:userId="S::csiemes@tudelft.nl::28786823-7fb6-4947-a60a-8584694dca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2"/>
    <w:rsid w:val="00000B0A"/>
    <w:rsid w:val="00000DA1"/>
    <w:rsid w:val="00001052"/>
    <w:rsid w:val="00001F17"/>
    <w:rsid w:val="00002625"/>
    <w:rsid w:val="00005513"/>
    <w:rsid w:val="0000634B"/>
    <w:rsid w:val="00010458"/>
    <w:rsid w:val="00011376"/>
    <w:rsid w:val="00011C8C"/>
    <w:rsid w:val="0001373C"/>
    <w:rsid w:val="00013F00"/>
    <w:rsid w:val="00014377"/>
    <w:rsid w:val="000145F7"/>
    <w:rsid w:val="00023CD4"/>
    <w:rsid w:val="0002542B"/>
    <w:rsid w:val="000318E6"/>
    <w:rsid w:val="000331D5"/>
    <w:rsid w:val="00040565"/>
    <w:rsid w:val="00041916"/>
    <w:rsid w:val="00044BC2"/>
    <w:rsid w:val="00047D97"/>
    <w:rsid w:val="0005440F"/>
    <w:rsid w:val="000548B9"/>
    <w:rsid w:val="000638D4"/>
    <w:rsid w:val="00066945"/>
    <w:rsid w:val="00066D83"/>
    <w:rsid w:val="00066EBC"/>
    <w:rsid w:val="00067157"/>
    <w:rsid w:val="00067911"/>
    <w:rsid w:val="000708CE"/>
    <w:rsid w:val="000709A4"/>
    <w:rsid w:val="00076746"/>
    <w:rsid w:val="00077A37"/>
    <w:rsid w:val="00080650"/>
    <w:rsid w:val="00082806"/>
    <w:rsid w:val="00082F8E"/>
    <w:rsid w:val="00082FFC"/>
    <w:rsid w:val="0008493B"/>
    <w:rsid w:val="000849D5"/>
    <w:rsid w:val="000869D1"/>
    <w:rsid w:val="00086BF5"/>
    <w:rsid w:val="0009264F"/>
    <w:rsid w:val="00093F61"/>
    <w:rsid w:val="000959C5"/>
    <w:rsid w:val="00096FE9"/>
    <w:rsid w:val="00097B59"/>
    <w:rsid w:val="000A0BE2"/>
    <w:rsid w:val="000A13AB"/>
    <w:rsid w:val="000A14D6"/>
    <w:rsid w:val="000A5D40"/>
    <w:rsid w:val="000B07BF"/>
    <w:rsid w:val="000B2913"/>
    <w:rsid w:val="000B382B"/>
    <w:rsid w:val="000B55DE"/>
    <w:rsid w:val="000B787C"/>
    <w:rsid w:val="000C23B1"/>
    <w:rsid w:val="000C48AB"/>
    <w:rsid w:val="000C6631"/>
    <w:rsid w:val="000D3357"/>
    <w:rsid w:val="000D39D9"/>
    <w:rsid w:val="000D5F73"/>
    <w:rsid w:val="000E2584"/>
    <w:rsid w:val="000E2CA7"/>
    <w:rsid w:val="000E5E64"/>
    <w:rsid w:val="000E702A"/>
    <w:rsid w:val="000F01CA"/>
    <w:rsid w:val="000F31D7"/>
    <w:rsid w:val="000F7EF4"/>
    <w:rsid w:val="00102213"/>
    <w:rsid w:val="00104DF4"/>
    <w:rsid w:val="00114363"/>
    <w:rsid w:val="00117700"/>
    <w:rsid w:val="001177CC"/>
    <w:rsid w:val="00117F7C"/>
    <w:rsid w:val="00120D28"/>
    <w:rsid w:val="00123E21"/>
    <w:rsid w:val="00126E4B"/>
    <w:rsid w:val="00127EB5"/>
    <w:rsid w:val="0013250A"/>
    <w:rsid w:val="0013474B"/>
    <w:rsid w:val="00136F2E"/>
    <w:rsid w:val="00143B85"/>
    <w:rsid w:val="0014411F"/>
    <w:rsid w:val="00144261"/>
    <w:rsid w:val="00147531"/>
    <w:rsid w:val="0015270E"/>
    <w:rsid w:val="001549AE"/>
    <w:rsid w:val="0016127F"/>
    <w:rsid w:val="00161A45"/>
    <w:rsid w:val="00161B58"/>
    <w:rsid w:val="00165210"/>
    <w:rsid w:val="001666F1"/>
    <w:rsid w:val="00172780"/>
    <w:rsid w:val="0017674E"/>
    <w:rsid w:val="00176CA9"/>
    <w:rsid w:val="0017722B"/>
    <w:rsid w:val="00177704"/>
    <w:rsid w:val="00180C5A"/>
    <w:rsid w:val="001813F2"/>
    <w:rsid w:val="0018210D"/>
    <w:rsid w:val="0018507D"/>
    <w:rsid w:val="00185FAC"/>
    <w:rsid w:val="00193881"/>
    <w:rsid w:val="001954ED"/>
    <w:rsid w:val="00195A6B"/>
    <w:rsid w:val="001976E5"/>
    <w:rsid w:val="00197A74"/>
    <w:rsid w:val="00197F05"/>
    <w:rsid w:val="001A1E81"/>
    <w:rsid w:val="001A5604"/>
    <w:rsid w:val="001A642C"/>
    <w:rsid w:val="001A6E7E"/>
    <w:rsid w:val="001B23B6"/>
    <w:rsid w:val="001B2B96"/>
    <w:rsid w:val="001B6043"/>
    <w:rsid w:val="001B797F"/>
    <w:rsid w:val="001C1627"/>
    <w:rsid w:val="001D6B07"/>
    <w:rsid w:val="001D6B88"/>
    <w:rsid w:val="001D77CD"/>
    <w:rsid w:val="001D7D17"/>
    <w:rsid w:val="001E52EF"/>
    <w:rsid w:val="001E6DF6"/>
    <w:rsid w:val="001F02E4"/>
    <w:rsid w:val="001F3509"/>
    <w:rsid w:val="001F4013"/>
    <w:rsid w:val="001F5EFB"/>
    <w:rsid w:val="00200125"/>
    <w:rsid w:val="00201863"/>
    <w:rsid w:val="00207B03"/>
    <w:rsid w:val="00221A10"/>
    <w:rsid w:val="0023659B"/>
    <w:rsid w:val="00236DB2"/>
    <w:rsid w:val="00240E65"/>
    <w:rsid w:val="00246334"/>
    <w:rsid w:val="00257CFF"/>
    <w:rsid w:val="00265DF1"/>
    <w:rsid w:val="002718A6"/>
    <w:rsid w:val="00271E00"/>
    <w:rsid w:val="00272663"/>
    <w:rsid w:val="00274403"/>
    <w:rsid w:val="002764F5"/>
    <w:rsid w:val="00277511"/>
    <w:rsid w:val="00280D40"/>
    <w:rsid w:val="00285AA6"/>
    <w:rsid w:val="00287673"/>
    <w:rsid w:val="00291164"/>
    <w:rsid w:val="00291FCD"/>
    <w:rsid w:val="00294CB8"/>
    <w:rsid w:val="002A1E8A"/>
    <w:rsid w:val="002B24A8"/>
    <w:rsid w:val="002B66C6"/>
    <w:rsid w:val="002C0D76"/>
    <w:rsid w:val="002C7024"/>
    <w:rsid w:val="002D1A9A"/>
    <w:rsid w:val="002D1DEB"/>
    <w:rsid w:val="002D368A"/>
    <w:rsid w:val="002D3D5D"/>
    <w:rsid w:val="002E4F05"/>
    <w:rsid w:val="002E4F92"/>
    <w:rsid w:val="002E51AB"/>
    <w:rsid w:val="002E7843"/>
    <w:rsid w:val="002F23AF"/>
    <w:rsid w:val="002F35ED"/>
    <w:rsid w:val="002F48A9"/>
    <w:rsid w:val="00302198"/>
    <w:rsid w:val="00302CE6"/>
    <w:rsid w:val="00303EBB"/>
    <w:rsid w:val="00304893"/>
    <w:rsid w:val="00306B73"/>
    <w:rsid w:val="0030753C"/>
    <w:rsid w:val="0030796A"/>
    <w:rsid w:val="003109DE"/>
    <w:rsid w:val="00313FF7"/>
    <w:rsid w:val="0032403F"/>
    <w:rsid w:val="00326C8B"/>
    <w:rsid w:val="00326E02"/>
    <w:rsid w:val="003305ED"/>
    <w:rsid w:val="00334DB2"/>
    <w:rsid w:val="0034126D"/>
    <w:rsid w:val="0034297F"/>
    <w:rsid w:val="00345A07"/>
    <w:rsid w:val="00350235"/>
    <w:rsid w:val="00351481"/>
    <w:rsid w:val="00351FBA"/>
    <w:rsid w:val="00352B04"/>
    <w:rsid w:val="003700D0"/>
    <w:rsid w:val="00370825"/>
    <w:rsid w:val="00371E7B"/>
    <w:rsid w:val="00376CA1"/>
    <w:rsid w:val="00376F57"/>
    <w:rsid w:val="00382BA1"/>
    <w:rsid w:val="00383456"/>
    <w:rsid w:val="00383E4F"/>
    <w:rsid w:val="00384E7C"/>
    <w:rsid w:val="00385E0B"/>
    <w:rsid w:val="003868BF"/>
    <w:rsid w:val="00390A70"/>
    <w:rsid w:val="00390AD4"/>
    <w:rsid w:val="003964A0"/>
    <w:rsid w:val="00396625"/>
    <w:rsid w:val="00396955"/>
    <w:rsid w:val="003A07F7"/>
    <w:rsid w:val="003A6BF5"/>
    <w:rsid w:val="003A7A62"/>
    <w:rsid w:val="003A7BD8"/>
    <w:rsid w:val="003B160E"/>
    <w:rsid w:val="003B35D4"/>
    <w:rsid w:val="003B3605"/>
    <w:rsid w:val="003B4C01"/>
    <w:rsid w:val="003B6588"/>
    <w:rsid w:val="003B6902"/>
    <w:rsid w:val="003C0E4D"/>
    <w:rsid w:val="003C1FC0"/>
    <w:rsid w:val="003C217B"/>
    <w:rsid w:val="003C3434"/>
    <w:rsid w:val="003C39D5"/>
    <w:rsid w:val="003C4BA5"/>
    <w:rsid w:val="003C7F4E"/>
    <w:rsid w:val="003D1373"/>
    <w:rsid w:val="003D44FD"/>
    <w:rsid w:val="003D594C"/>
    <w:rsid w:val="003E0EDE"/>
    <w:rsid w:val="003E532C"/>
    <w:rsid w:val="003F0727"/>
    <w:rsid w:val="003F3601"/>
    <w:rsid w:val="003F3D42"/>
    <w:rsid w:val="0040079D"/>
    <w:rsid w:val="00400D7D"/>
    <w:rsid w:val="00400E45"/>
    <w:rsid w:val="0040436E"/>
    <w:rsid w:val="0041252B"/>
    <w:rsid w:val="00417B5D"/>
    <w:rsid w:val="00417EAD"/>
    <w:rsid w:val="00424963"/>
    <w:rsid w:val="0042550E"/>
    <w:rsid w:val="00425B0D"/>
    <w:rsid w:val="00427E98"/>
    <w:rsid w:val="0043260B"/>
    <w:rsid w:val="00436E27"/>
    <w:rsid w:val="004374C3"/>
    <w:rsid w:val="00440925"/>
    <w:rsid w:val="00441EAF"/>
    <w:rsid w:val="004446C8"/>
    <w:rsid w:val="004465BF"/>
    <w:rsid w:val="00446CC3"/>
    <w:rsid w:val="00447C21"/>
    <w:rsid w:val="00456B5F"/>
    <w:rsid w:val="0046209E"/>
    <w:rsid w:val="00466CCB"/>
    <w:rsid w:val="00471F0D"/>
    <w:rsid w:val="00473491"/>
    <w:rsid w:val="0047768A"/>
    <w:rsid w:val="00484507"/>
    <w:rsid w:val="00486FDF"/>
    <w:rsid w:val="00487B77"/>
    <w:rsid w:val="00490405"/>
    <w:rsid w:val="00496F8B"/>
    <w:rsid w:val="0049716B"/>
    <w:rsid w:val="00497515"/>
    <w:rsid w:val="004A043F"/>
    <w:rsid w:val="004A46B4"/>
    <w:rsid w:val="004A5F12"/>
    <w:rsid w:val="004A7EB0"/>
    <w:rsid w:val="004B051A"/>
    <w:rsid w:val="004B70AA"/>
    <w:rsid w:val="004B7798"/>
    <w:rsid w:val="004B7BF1"/>
    <w:rsid w:val="004B7C3F"/>
    <w:rsid w:val="004C13D0"/>
    <w:rsid w:val="004C1D88"/>
    <w:rsid w:val="004C27C6"/>
    <w:rsid w:val="004C535F"/>
    <w:rsid w:val="004C57B6"/>
    <w:rsid w:val="004D2D1F"/>
    <w:rsid w:val="004D60B2"/>
    <w:rsid w:val="004D63A0"/>
    <w:rsid w:val="004E2B4C"/>
    <w:rsid w:val="004E4BAC"/>
    <w:rsid w:val="004F0389"/>
    <w:rsid w:val="004F0D2E"/>
    <w:rsid w:val="004F2E53"/>
    <w:rsid w:val="004F5651"/>
    <w:rsid w:val="00502265"/>
    <w:rsid w:val="00503899"/>
    <w:rsid w:val="005042B3"/>
    <w:rsid w:val="00510505"/>
    <w:rsid w:val="00514089"/>
    <w:rsid w:val="005150D3"/>
    <w:rsid w:val="005170A9"/>
    <w:rsid w:val="00521C84"/>
    <w:rsid w:val="00521DD8"/>
    <w:rsid w:val="005237CD"/>
    <w:rsid w:val="00524371"/>
    <w:rsid w:val="00525D75"/>
    <w:rsid w:val="005273B5"/>
    <w:rsid w:val="00527D27"/>
    <w:rsid w:val="00531A7C"/>
    <w:rsid w:val="0053428F"/>
    <w:rsid w:val="00537829"/>
    <w:rsid w:val="0054025D"/>
    <w:rsid w:val="005427C6"/>
    <w:rsid w:val="0054525F"/>
    <w:rsid w:val="00552AC2"/>
    <w:rsid w:val="00555940"/>
    <w:rsid w:val="00560137"/>
    <w:rsid w:val="00563DA8"/>
    <w:rsid w:val="00565BD1"/>
    <w:rsid w:val="00567DBC"/>
    <w:rsid w:val="00570B44"/>
    <w:rsid w:val="00571A81"/>
    <w:rsid w:val="0057356D"/>
    <w:rsid w:val="0057568B"/>
    <w:rsid w:val="005769AF"/>
    <w:rsid w:val="00583CAB"/>
    <w:rsid w:val="00586826"/>
    <w:rsid w:val="005907DA"/>
    <w:rsid w:val="00593E86"/>
    <w:rsid w:val="005A0F9F"/>
    <w:rsid w:val="005B4938"/>
    <w:rsid w:val="005B4F60"/>
    <w:rsid w:val="005B7B8C"/>
    <w:rsid w:val="005C0E36"/>
    <w:rsid w:val="005C10FB"/>
    <w:rsid w:val="005C2026"/>
    <w:rsid w:val="005C2848"/>
    <w:rsid w:val="005C3276"/>
    <w:rsid w:val="005C644F"/>
    <w:rsid w:val="005C6FC7"/>
    <w:rsid w:val="005D1D82"/>
    <w:rsid w:val="005D1F40"/>
    <w:rsid w:val="005D5BDE"/>
    <w:rsid w:val="005E0C33"/>
    <w:rsid w:val="005E1B73"/>
    <w:rsid w:val="005E7015"/>
    <w:rsid w:val="005F47C6"/>
    <w:rsid w:val="005F52BB"/>
    <w:rsid w:val="005F5629"/>
    <w:rsid w:val="005F65B4"/>
    <w:rsid w:val="005F79A7"/>
    <w:rsid w:val="0060091E"/>
    <w:rsid w:val="0060578C"/>
    <w:rsid w:val="0061169A"/>
    <w:rsid w:val="006123D1"/>
    <w:rsid w:val="0061338E"/>
    <w:rsid w:val="0061690B"/>
    <w:rsid w:val="0061695E"/>
    <w:rsid w:val="00617B1F"/>
    <w:rsid w:val="00623994"/>
    <w:rsid w:val="006258DE"/>
    <w:rsid w:val="00626709"/>
    <w:rsid w:val="006319D3"/>
    <w:rsid w:val="00632E51"/>
    <w:rsid w:val="00641339"/>
    <w:rsid w:val="0064191D"/>
    <w:rsid w:val="006419C2"/>
    <w:rsid w:val="00650A27"/>
    <w:rsid w:val="00650B7D"/>
    <w:rsid w:val="00651F09"/>
    <w:rsid w:val="00652A89"/>
    <w:rsid w:val="00654AE1"/>
    <w:rsid w:val="006606B8"/>
    <w:rsid w:val="00660A0F"/>
    <w:rsid w:val="00665B5D"/>
    <w:rsid w:val="00670631"/>
    <w:rsid w:val="00672B7D"/>
    <w:rsid w:val="00677BCB"/>
    <w:rsid w:val="00680A7F"/>
    <w:rsid w:val="00684ABF"/>
    <w:rsid w:val="006868C8"/>
    <w:rsid w:val="00687CE2"/>
    <w:rsid w:val="00694302"/>
    <w:rsid w:val="00697B4E"/>
    <w:rsid w:val="006A05A4"/>
    <w:rsid w:val="006A0C1F"/>
    <w:rsid w:val="006A190E"/>
    <w:rsid w:val="006A3B77"/>
    <w:rsid w:val="006B0E51"/>
    <w:rsid w:val="006B1B9E"/>
    <w:rsid w:val="006B33D5"/>
    <w:rsid w:val="006B4793"/>
    <w:rsid w:val="006B6D93"/>
    <w:rsid w:val="006B72E4"/>
    <w:rsid w:val="006C0F8E"/>
    <w:rsid w:val="006C1DFF"/>
    <w:rsid w:val="006C6BF1"/>
    <w:rsid w:val="006D08CE"/>
    <w:rsid w:val="006D455E"/>
    <w:rsid w:val="006E2678"/>
    <w:rsid w:val="006F017E"/>
    <w:rsid w:val="006F0662"/>
    <w:rsid w:val="006F2FAD"/>
    <w:rsid w:val="00700169"/>
    <w:rsid w:val="007005A8"/>
    <w:rsid w:val="007009F6"/>
    <w:rsid w:val="00701598"/>
    <w:rsid w:val="00705257"/>
    <w:rsid w:val="0070647D"/>
    <w:rsid w:val="00710A3F"/>
    <w:rsid w:val="00711E8D"/>
    <w:rsid w:val="007148CE"/>
    <w:rsid w:val="0071795D"/>
    <w:rsid w:val="007202ED"/>
    <w:rsid w:val="0072208B"/>
    <w:rsid w:val="007238F5"/>
    <w:rsid w:val="00723E0C"/>
    <w:rsid w:val="00724E17"/>
    <w:rsid w:val="00725C23"/>
    <w:rsid w:val="00726D2E"/>
    <w:rsid w:val="0072747A"/>
    <w:rsid w:val="007274AA"/>
    <w:rsid w:val="007306B5"/>
    <w:rsid w:val="00732D74"/>
    <w:rsid w:val="0073667F"/>
    <w:rsid w:val="00743A1A"/>
    <w:rsid w:val="00743BCF"/>
    <w:rsid w:val="00755924"/>
    <w:rsid w:val="00756A20"/>
    <w:rsid w:val="0076787D"/>
    <w:rsid w:val="00770B19"/>
    <w:rsid w:val="00773137"/>
    <w:rsid w:val="00780A37"/>
    <w:rsid w:val="00780C04"/>
    <w:rsid w:val="00782BB5"/>
    <w:rsid w:val="007855E7"/>
    <w:rsid w:val="00790665"/>
    <w:rsid w:val="00791D74"/>
    <w:rsid w:val="007922FE"/>
    <w:rsid w:val="0079406C"/>
    <w:rsid w:val="007A0A68"/>
    <w:rsid w:val="007A4F55"/>
    <w:rsid w:val="007A79B6"/>
    <w:rsid w:val="007B02CE"/>
    <w:rsid w:val="007B06B1"/>
    <w:rsid w:val="007B3C3B"/>
    <w:rsid w:val="007B3E7B"/>
    <w:rsid w:val="007B3EA9"/>
    <w:rsid w:val="007C2BB4"/>
    <w:rsid w:val="007C2CDB"/>
    <w:rsid w:val="007D0A61"/>
    <w:rsid w:val="007D2C5A"/>
    <w:rsid w:val="007D4D2C"/>
    <w:rsid w:val="007D72D2"/>
    <w:rsid w:val="007E026E"/>
    <w:rsid w:val="007E15A2"/>
    <w:rsid w:val="007E1BF9"/>
    <w:rsid w:val="007E53E1"/>
    <w:rsid w:val="007E6540"/>
    <w:rsid w:val="007E7F7F"/>
    <w:rsid w:val="007F70B0"/>
    <w:rsid w:val="00800ECA"/>
    <w:rsid w:val="008039DE"/>
    <w:rsid w:val="00806332"/>
    <w:rsid w:val="00813725"/>
    <w:rsid w:val="00814F4C"/>
    <w:rsid w:val="008163AB"/>
    <w:rsid w:val="008207CB"/>
    <w:rsid w:val="00820C9C"/>
    <w:rsid w:val="0082142B"/>
    <w:rsid w:val="00825417"/>
    <w:rsid w:val="00826352"/>
    <w:rsid w:val="00837318"/>
    <w:rsid w:val="00837DD7"/>
    <w:rsid w:val="008403DB"/>
    <w:rsid w:val="0084052E"/>
    <w:rsid w:val="00846076"/>
    <w:rsid w:val="00850928"/>
    <w:rsid w:val="00850D50"/>
    <w:rsid w:val="00856B6A"/>
    <w:rsid w:val="00857883"/>
    <w:rsid w:val="00863026"/>
    <w:rsid w:val="008655E6"/>
    <w:rsid w:val="00866508"/>
    <w:rsid w:val="0086725D"/>
    <w:rsid w:val="00873AD4"/>
    <w:rsid w:val="00875558"/>
    <w:rsid w:val="0087744A"/>
    <w:rsid w:val="008908B4"/>
    <w:rsid w:val="008933F9"/>
    <w:rsid w:val="008935D9"/>
    <w:rsid w:val="0089514E"/>
    <w:rsid w:val="008955F4"/>
    <w:rsid w:val="00896DA4"/>
    <w:rsid w:val="008A169C"/>
    <w:rsid w:val="008A66E0"/>
    <w:rsid w:val="008A7C67"/>
    <w:rsid w:val="008B765F"/>
    <w:rsid w:val="008C5075"/>
    <w:rsid w:val="008D1A2F"/>
    <w:rsid w:val="008D22A9"/>
    <w:rsid w:val="008D3372"/>
    <w:rsid w:val="008D3FBA"/>
    <w:rsid w:val="008D5424"/>
    <w:rsid w:val="008D5AA7"/>
    <w:rsid w:val="008D6F7C"/>
    <w:rsid w:val="008F104B"/>
    <w:rsid w:val="008F25EF"/>
    <w:rsid w:val="008F53F9"/>
    <w:rsid w:val="008F7DC8"/>
    <w:rsid w:val="009001F2"/>
    <w:rsid w:val="0090106E"/>
    <w:rsid w:val="00902970"/>
    <w:rsid w:val="009102C8"/>
    <w:rsid w:val="00910DE7"/>
    <w:rsid w:val="00916D19"/>
    <w:rsid w:val="00923B62"/>
    <w:rsid w:val="00925ADE"/>
    <w:rsid w:val="00930749"/>
    <w:rsid w:val="0093194E"/>
    <w:rsid w:val="00932675"/>
    <w:rsid w:val="00935F76"/>
    <w:rsid w:val="00936464"/>
    <w:rsid w:val="009374FA"/>
    <w:rsid w:val="0094097C"/>
    <w:rsid w:val="00944E2C"/>
    <w:rsid w:val="00944ED4"/>
    <w:rsid w:val="00946BB7"/>
    <w:rsid w:val="0094726C"/>
    <w:rsid w:val="0094790F"/>
    <w:rsid w:val="0095403B"/>
    <w:rsid w:val="00956F86"/>
    <w:rsid w:val="00957C67"/>
    <w:rsid w:val="00967508"/>
    <w:rsid w:val="00970AEE"/>
    <w:rsid w:val="0097172E"/>
    <w:rsid w:val="00973176"/>
    <w:rsid w:val="00973324"/>
    <w:rsid w:val="0097534E"/>
    <w:rsid w:val="009753D0"/>
    <w:rsid w:val="00975540"/>
    <w:rsid w:val="009757A8"/>
    <w:rsid w:val="00980435"/>
    <w:rsid w:val="00981DF1"/>
    <w:rsid w:val="009923F4"/>
    <w:rsid w:val="0099338B"/>
    <w:rsid w:val="0099578C"/>
    <w:rsid w:val="00995AEC"/>
    <w:rsid w:val="00996E46"/>
    <w:rsid w:val="009A0CBF"/>
    <w:rsid w:val="009A1F6A"/>
    <w:rsid w:val="009A3A7A"/>
    <w:rsid w:val="009A3FC5"/>
    <w:rsid w:val="009A5060"/>
    <w:rsid w:val="009A6CE5"/>
    <w:rsid w:val="009B09B6"/>
    <w:rsid w:val="009B2296"/>
    <w:rsid w:val="009B287F"/>
    <w:rsid w:val="009C4664"/>
    <w:rsid w:val="009D66C0"/>
    <w:rsid w:val="009E3C47"/>
    <w:rsid w:val="009E4843"/>
    <w:rsid w:val="009E6F48"/>
    <w:rsid w:val="009F1BDC"/>
    <w:rsid w:val="009F48F0"/>
    <w:rsid w:val="009F6FE2"/>
    <w:rsid w:val="00A013B4"/>
    <w:rsid w:val="00A045A8"/>
    <w:rsid w:val="00A06419"/>
    <w:rsid w:val="00A141BB"/>
    <w:rsid w:val="00A14466"/>
    <w:rsid w:val="00A22CC6"/>
    <w:rsid w:val="00A22D3F"/>
    <w:rsid w:val="00A3161F"/>
    <w:rsid w:val="00A32F6B"/>
    <w:rsid w:val="00A338FB"/>
    <w:rsid w:val="00A445AF"/>
    <w:rsid w:val="00A47242"/>
    <w:rsid w:val="00A50BF4"/>
    <w:rsid w:val="00A526E2"/>
    <w:rsid w:val="00A53E1E"/>
    <w:rsid w:val="00A55A21"/>
    <w:rsid w:val="00A56178"/>
    <w:rsid w:val="00A654AA"/>
    <w:rsid w:val="00A7254C"/>
    <w:rsid w:val="00A7329D"/>
    <w:rsid w:val="00A7719E"/>
    <w:rsid w:val="00A80562"/>
    <w:rsid w:val="00A8751F"/>
    <w:rsid w:val="00A878C0"/>
    <w:rsid w:val="00A920C1"/>
    <w:rsid w:val="00A96BD4"/>
    <w:rsid w:val="00A975A5"/>
    <w:rsid w:val="00AA18AB"/>
    <w:rsid w:val="00AA3D1B"/>
    <w:rsid w:val="00AA539F"/>
    <w:rsid w:val="00AC4A61"/>
    <w:rsid w:val="00AC5427"/>
    <w:rsid w:val="00AD0934"/>
    <w:rsid w:val="00AD2C93"/>
    <w:rsid w:val="00AD2EF5"/>
    <w:rsid w:val="00AD3F34"/>
    <w:rsid w:val="00AD5974"/>
    <w:rsid w:val="00AD655D"/>
    <w:rsid w:val="00AE2C13"/>
    <w:rsid w:val="00AE6DBD"/>
    <w:rsid w:val="00AF213E"/>
    <w:rsid w:val="00AF4D51"/>
    <w:rsid w:val="00AF4F34"/>
    <w:rsid w:val="00AF5EAF"/>
    <w:rsid w:val="00AF7485"/>
    <w:rsid w:val="00B001E9"/>
    <w:rsid w:val="00B02010"/>
    <w:rsid w:val="00B035EE"/>
    <w:rsid w:val="00B045C4"/>
    <w:rsid w:val="00B12D8A"/>
    <w:rsid w:val="00B1728D"/>
    <w:rsid w:val="00B2223E"/>
    <w:rsid w:val="00B23277"/>
    <w:rsid w:val="00B2765C"/>
    <w:rsid w:val="00B35300"/>
    <w:rsid w:val="00B36FED"/>
    <w:rsid w:val="00B422B7"/>
    <w:rsid w:val="00B51A9B"/>
    <w:rsid w:val="00B62261"/>
    <w:rsid w:val="00B65280"/>
    <w:rsid w:val="00B76278"/>
    <w:rsid w:val="00B93653"/>
    <w:rsid w:val="00B940DA"/>
    <w:rsid w:val="00B94E94"/>
    <w:rsid w:val="00B96689"/>
    <w:rsid w:val="00BA3180"/>
    <w:rsid w:val="00BA3678"/>
    <w:rsid w:val="00BB1A4C"/>
    <w:rsid w:val="00BB334A"/>
    <w:rsid w:val="00BB439D"/>
    <w:rsid w:val="00BB4956"/>
    <w:rsid w:val="00BB5205"/>
    <w:rsid w:val="00BB6A67"/>
    <w:rsid w:val="00BC265B"/>
    <w:rsid w:val="00BC39D4"/>
    <w:rsid w:val="00BD23EC"/>
    <w:rsid w:val="00BD2ADF"/>
    <w:rsid w:val="00BD3A1C"/>
    <w:rsid w:val="00BD7C2E"/>
    <w:rsid w:val="00BE1375"/>
    <w:rsid w:val="00BE146E"/>
    <w:rsid w:val="00BE2637"/>
    <w:rsid w:val="00BE6EB4"/>
    <w:rsid w:val="00BE76F1"/>
    <w:rsid w:val="00BE7F1A"/>
    <w:rsid w:val="00BF070C"/>
    <w:rsid w:val="00BF078A"/>
    <w:rsid w:val="00BF08B2"/>
    <w:rsid w:val="00BF1243"/>
    <w:rsid w:val="00C06CD9"/>
    <w:rsid w:val="00C11A68"/>
    <w:rsid w:val="00C11FF9"/>
    <w:rsid w:val="00C13688"/>
    <w:rsid w:val="00C20438"/>
    <w:rsid w:val="00C22067"/>
    <w:rsid w:val="00C23157"/>
    <w:rsid w:val="00C2445C"/>
    <w:rsid w:val="00C2456A"/>
    <w:rsid w:val="00C2789D"/>
    <w:rsid w:val="00C333C9"/>
    <w:rsid w:val="00C37021"/>
    <w:rsid w:val="00C42618"/>
    <w:rsid w:val="00C42BCA"/>
    <w:rsid w:val="00C47597"/>
    <w:rsid w:val="00C520BB"/>
    <w:rsid w:val="00C5758C"/>
    <w:rsid w:val="00C63BDA"/>
    <w:rsid w:val="00C65365"/>
    <w:rsid w:val="00C66A2A"/>
    <w:rsid w:val="00C75124"/>
    <w:rsid w:val="00C75C1B"/>
    <w:rsid w:val="00C77CE0"/>
    <w:rsid w:val="00C834DC"/>
    <w:rsid w:val="00C872DF"/>
    <w:rsid w:val="00C87816"/>
    <w:rsid w:val="00C95A9E"/>
    <w:rsid w:val="00CA383D"/>
    <w:rsid w:val="00CB0FA7"/>
    <w:rsid w:val="00CB1DF6"/>
    <w:rsid w:val="00CB31F2"/>
    <w:rsid w:val="00CB36CD"/>
    <w:rsid w:val="00CC773E"/>
    <w:rsid w:val="00CD0FB3"/>
    <w:rsid w:val="00CD5C1E"/>
    <w:rsid w:val="00CD6099"/>
    <w:rsid w:val="00CD6892"/>
    <w:rsid w:val="00CD7022"/>
    <w:rsid w:val="00CD72F8"/>
    <w:rsid w:val="00CE0FE8"/>
    <w:rsid w:val="00CE304C"/>
    <w:rsid w:val="00CE3780"/>
    <w:rsid w:val="00CE7041"/>
    <w:rsid w:val="00CF3E82"/>
    <w:rsid w:val="00CF4039"/>
    <w:rsid w:val="00CF5ACA"/>
    <w:rsid w:val="00D01DEC"/>
    <w:rsid w:val="00D02B38"/>
    <w:rsid w:val="00D05552"/>
    <w:rsid w:val="00D07BBA"/>
    <w:rsid w:val="00D13C3F"/>
    <w:rsid w:val="00D17540"/>
    <w:rsid w:val="00D23C0B"/>
    <w:rsid w:val="00D25EE9"/>
    <w:rsid w:val="00D33584"/>
    <w:rsid w:val="00D36070"/>
    <w:rsid w:val="00D42264"/>
    <w:rsid w:val="00D508E3"/>
    <w:rsid w:val="00D55BA5"/>
    <w:rsid w:val="00D55C41"/>
    <w:rsid w:val="00D55DF3"/>
    <w:rsid w:val="00D56164"/>
    <w:rsid w:val="00D57465"/>
    <w:rsid w:val="00D66417"/>
    <w:rsid w:val="00D7157E"/>
    <w:rsid w:val="00D72689"/>
    <w:rsid w:val="00D7628F"/>
    <w:rsid w:val="00D76472"/>
    <w:rsid w:val="00D778C7"/>
    <w:rsid w:val="00D827F3"/>
    <w:rsid w:val="00D872A9"/>
    <w:rsid w:val="00D9126F"/>
    <w:rsid w:val="00D94D49"/>
    <w:rsid w:val="00D95C84"/>
    <w:rsid w:val="00D96FE1"/>
    <w:rsid w:val="00DA2B88"/>
    <w:rsid w:val="00DA40A2"/>
    <w:rsid w:val="00DA7768"/>
    <w:rsid w:val="00DB0802"/>
    <w:rsid w:val="00DB1907"/>
    <w:rsid w:val="00DB30D9"/>
    <w:rsid w:val="00DB5A0E"/>
    <w:rsid w:val="00DC049B"/>
    <w:rsid w:val="00DC0EFB"/>
    <w:rsid w:val="00DC2330"/>
    <w:rsid w:val="00DC440C"/>
    <w:rsid w:val="00DC5594"/>
    <w:rsid w:val="00DC6CC1"/>
    <w:rsid w:val="00DC7468"/>
    <w:rsid w:val="00DD3D00"/>
    <w:rsid w:val="00DD5128"/>
    <w:rsid w:val="00DD5383"/>
    <w:rsid w:val="00DD69E3"/>
    <w:rsid w:val="00DD7021"/>
    <w:rsid w:val="00DE27AF"/>
    <w:rsid w:val="00DE444B"/>
    <w:rsid w:val="00DE5731"/>
    <w:rsid w:val="00DF0030"/>
    <w:rsid w:val="00DF0B8B"/>
    <w:rsid w:val="00DF4FF7"/>
    <w:rsid w:val="00E0385F"/>
    <w:rsid w:val="00E060CA"/>
    <w:rsid w:val="00E130E2"/>
    <w:rsid w:val="00E150C3"/>
    <w:rsid w:val="00E17880"/>
    <w:rsid w:val="00E17AC1"/>
    <w:rsid w:val="00E204F5"/>
    <w:rsid w:val="00E219A1"/>
    <w:rsid w:val="00E23B28"/>
    <w:rsid w:val="00E23D38"/>
    <w:rsid w:val="00E24B1E"/>
    <w:rsid w:val="00E309A3"/>
    <w:rsid w:val="00E34D03"/>
    <w:rsid w:val="00E36DBC"/>
    <w:rsid w:val="00E36EB7"/>
    <w:rsid w:val="00E436DF"/>
    <w:rsid w:val="00E47631"/>
    <w:rsid w:val="00E5057D"/>
    <w:rsid w:val="00E53562"/>
    <w:rsid w:val="00E5452E"/>
    <w:rsid w:val="00E568A6"/>
    <w:rsid w:val="00E57ACA"/>
    <w:rsid w:val="00E6019C"/>
    <w:rsid w:val="00E61292"/>
    <w:rsid w:val="00E62DCF"/>
    <w:rsid w:val="00E64587"/>
    <w:rsid w:val="00E64B26"/>
    <w:rsid w:val="00E67B73"/>
    <w:rsid w:val="00E82496"/>
    <w:rsid w:val="00E87EFD"/>
    <w:rsid w:val="00E90901"/>
    <w:rsid w:val="00E912C0"/>
    <w:rsid w:val="00E93089"/>
    <w:rsid w:val="00E96183"/>
    <w:rsid w:val="00EA0620"/>
    <w:rsid w:val="00EA19BF"/>
    <w:rsid w:val="00EA1FFF"/>
    <w:rsid w:val="00EA5E61"/>
    <w:rsid w:val="00EA6910"/>
    <w:rsid w:val="00EA7A55"/>
    <w:rsid w:val="00EB13F0"/>
    <w:rsid w:val="00EB28DE"/>
    <w:rsid w:val="00EB3636"/>
    <w:rsid w:val="00EB36CD"/>
    <w:rsid w:val="00EB4E31"/>
    <w:rsid w:val="00EB500C"/>
    <w:rsid w:val="00EC02CA"/>
    <w:rsid w:val="00EC2E1E"/>
    <w:rsid w:val="00EC3271"/>
    <w:rsid w:val="00EC5954"/>
    <w:rsid w:val="00EC68BF"/>
    <w:rsid w:val="00ED1121"/>
    <w:rsid w:val="00ED297F"/>
    <w:rsid w:val="00ED3050"/>
    <w:rsid w:val="00ED38AF"/>
    <w:rsid w:val="00ED55D5"/>
    <w:rsid w:val="00ED6B24"/>
    <w:rsid w:val="00ED6B64"/>
    <w:rsid w:val="00EE0BB3"/>
    <w:rsid w:val="00EE4B82"/>
    <w:rsid w:val="00EE514F"/>
    <w:rsid w:val="00EE5772"/>
    <w:rsid w:val="00EE7AD6"/>
    <w:rsid w:val="00EF1C0E"/>
    <w:rsid w:val="00EF2836"/>
    <w:rsid w:val="00EF2DB0"/>
    <w:rsid w:val="00EF5942"/>
    <w:rsid w:val="00EF6262"/>
    <w:rsid w:val="00F018C8"/>
    <w:rsid w:val="00F01E24"/>
    <w:rsid w:val="00F0317C"/>
    <w:rsid w:val="00F03529"/>
    <w:rsid w:val="00F042E1"/>
    <w:rsid w:val="00F0624D"/>
    <w:rsid w:val="00F064F6"/>
    <w:rsid w:val="00F06FD8"/>
    <w:rsid w:val="00F1442A"/>
    <w:rsid w:val="00F155F3"/>
    <w:rsid w:val="00F15F6A"/>
    <w:rsid w:val="00F34A70"/>
    <w:rsid w:val="00F3649D"/>
    <w:rsid w:val="00F37422"/>
    <w:rsid w:val="00F40963"/>
    <w:rsid w:val="00F40C53"/>
    <w:rsid w:val="00F43157"/>
    <w:rsid w:val="00F4583F"/>
    <w:rsid w:val="00F46DF4"/>
    <w:rsid w:val="00F526D7"/>
    <w:rsid w:val="00F549A2"/>
    <w:rsid w:val="00F560FD"/>
    <w:rsid w:val="00F618B5"/>
    <w:rsid w:val="00F631C1"/>
    <w:rsid w:val="00F65450"/>
    <w:rsid w:val="00F665CC"/>
    <w:rsid w:val="00F70209"/>
    <w:rsid w:val="00F71B19"/>
    <w:rsid w:val="00F72004"/>
    <w:rsid w:val="00F720CD"/>
    <w:rsid w:val="00F733BC"/>
    <w:rsid w:val="00F73C5E"/>
    <w:rsid w:val="00F90FDA"/>
    <w:rsid w:val="00F912ED"/>
    <w:rsid w:val="00F917A8"/>
    <w:rsid w:val="00F91BB0"/>
    <w:rsid w:val="00F94258"/>
    <w:rsid w:val="00FB0652"/>
    <w:rsid w:val="00FB14A2"/>
    <w:rsid w:val="00FB17E4"/>
    <w:rsid w:val="00FB4566"/>
    <w:rsid w:val="00FB68CA"/>
    <w:rsid w:val="00FC0C51"/>
    <w:rsid w:val="00FC1348"/>
    <w:rsid w:val="00FC1E9B"/>
    <w:rsid w:val="00FC1FB8"/>
    <w:rsid w:val="00FC530E"/>
    <w:rsid w:val="00FC5443"/>
    <w:rsid w:val="00FC6A55"/>
    <w:rsid w:val="00FD0625"/>
    <w:rsid w:val="00FD1F73"/>
    <w:rsid w:val="00FD203E"/>
    <w:rsid w:val="00FD3170"/>
    <w:rsid w:val="00FD3D2F"/>
    <w:rsid w:val="00FD3ED0"/>
    <w:rsid w:val="00FD60A5"/>
    <w:rsid w:val="00FE116A"/>
    <w:rsid w:val="00FE6B55"/>
    <w:rsid w:val="00FF0F0A"/>
    <w:rsid w:val="00FF0F71"/>
    <w:rsid w:val="00FF1554"/>
    <w:rsid w:val="00FF1EF4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94E5"/>
  <w15:chartTrackingRefBased/>
  <w15:docId w15:val="{EE8719B2-C0A4-5442-AA17-582F7FA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52"/>
    <w:pPr>
      <w:ind w:left="720"/>
      <w:contextualSpacing/>
    </w:pPr>
  </w:style>
  <w:style w:type="paragraph" w:customStyle="1" w:styleId="Default">
    <w:name w:val="Default"/>
    <w:rsid w:val="008A169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8A1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6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04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C34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Siemes@tudelft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Siemes</dc:creator>
  <cp:keywords/>
  <dc:description/>
  <cp:lastModifiedBy>Christian Siemes</cp:lastModifiedBy>
  <cp:revision>695</cp:revision>
  <cp:lastPrinted>2021-08-26T15:32:00Z</cp:lastPrinted>
  <dcterms:created xsi:type="dcterms:W3CDTF">2021-08-26T15:32:00Z</dcterms:created>
  <dcterms:modified xsi:type="dcterms:W3CDTF">2024-09-03T11:46:00Z</dcterms:modified>
</cp:coreProperties>
</file>